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0FF" w:rsidRPr="002260FF" w:rsidRDefault="002260FF" w:rsidP="002260FF">
      <w:pPr>
        <w:shd w:val="clear" w:color="auto" w:fill="FFFFFF"/>
        <w:spacing w:after="0" w:line="240" w:lineRule="auto"/>
        <w:outlineLvl w:val="1"/>
        <w:rPr>
          <w:rFonts w:ascii="Trebuchet MS" w:eastAsia="Times New Roman" w:hAnsi="Trebuchet MS" w:cs="Times New Roman"/>
          <w:color w:val="666666"/>
          <w:sz w:val="40"/>
          <w:szCs w:val="40"/>
        </w:rPr>
      </w:pPr>
      <w:r w:rsidRPr="002260FF">
        <w:rPr>
          <w:rFonts w:ascii="Trebuchet MS" w:eastAsia="Times New Roman" w:hAnsi="Trebuchet MS" w:cs="Times New Roman"/>
          <w:color w:val="666666"/>
          <w:sz w:val="40"/>
          <w:szCs w:val="40"/>
        </w:rPr>
        <w:t>What is a Trigger?</w:t>
      </w:r>
    </w:p>
    <w:p w:rsidR="002260FF" w:rsidRPr="002260FF" w:rsidRDefault="002260FF" w:rsidP="002260FF">
      <w:pPr>
        <w:shd w:val="clear" w:color="auto" w:fill="FFFFFF"/>
        <w:spacing w:after="0" w:line="240" w:lineRule="auto"/>
        <w:rPr>
          <w:rFonts w:ascii="Trebuchet MS" w:eastAsia="Times New Roman" w:hAnsi="Trebuchet MS" w:cs="Times New Roman"/>
          <w:color w:val="666666"/>
          <w:sz w:val="20"/>
          <w:szCs w:val="20"/>
        </w:rPr>
      </w:pPr>
    </w:p>
    <w:p w:rsidR="002260FF" w:rsidRPr="002260FF" w:rsidRDefault="002260FF" w:rsidP="002260FF">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color w:val="666666"/>
          <w:sz w:val="20"/>
          <w:szCs w:val="20"/>
        </w:rPr>
        <w:t>A trigger is a pl/sql block structure which is fired when a DML statements like Insert, Delete, Update is executed on a database table. A trigger is triggered automatically when an associated DML statement is executed.</w:t>
      </w:r>
    </w:p>
    <w:p w:rsidR="002260FF" w:rsidRPr="002260FF" w:rsidRDefault="002260FF" w:rsidP="002260FF">
      <w:pPr>
        <w:shd w:val="clear" w:color="auto" w:fill="FFFFFF"/>
        <w:spacing w:after="0" w:line="240" w:lineRule="auto"/>
        <w:rPr>
          <w:rFonts w:ascii="Trebuchet MS" w:eastAsia="Times New Roman" w:hAnsi="Trebuchet MS" w:cs="Times New Roman"/>
          <w:color w:val="666666"/>
          <w:sz w:val="20"/>
          <w:szCs w:val="20"/>
        </w:rPr>
      </w:pPr>
    </w:p>
    <w:p w:rsidR="002260FF" w:rsidRPr="002260FF" w:rsidRDefault="002260FF" w:rsidP="002260FF">
      <w:pPr>
        <w:shd w:val="clear" w:color="auto" w:fill="FFFFFF"/>
        <w:spacing w:after="0" w:line="240" w:lineRule="auto"/>
        <w:outlineLvl w:val="2"/>
        <w:rPr>
          <w:rFonts w:ascii="Trebuchet MS" w:eastAsia="Times New Roman" w:hAnsi="Trebuchet MS" w:cs="Times New Roman"/>
          <w:color w:val="666666"/>
          <w:sz w:val="28"/>
          <w:szCs w:val="28"/>
        </w:rPr>
      </w:pPr>
      <w:r w:rsidRPr="002260FF">
        <w:rPr>
          <w:rFonts w:ascii="Trebuchet MS" w:eastAsia="Times New Roman" w:hAnsi="Trebuchet MS" w:cs="Times New Roman"/>
          <w:color w:val="666666"/>
          <w:sz w:val="28"/>
          <w:szCs w:val="28"/>
        </w:rPr>
        <w:t>Syntax of Triggers</w:t>
      </w:r>
    </w:p>
    <w:p w:rsidR="002260FF" w:rsidRPr="002260FF" w:rsidRDefault="002260FF" w:rsidP="002260FF">
      <w:pPr>
        <w:shd w:val="clear" w:color="auto" w:fill="FFFFFF"/>
        <w:spacing w:after="0" w:line="240" w:lineRule="auto"/>
        <w:rPr>
          <w:rFonts w:ascii="Trebuchet MS" w:eastAsia="Times New Roman" w:hAnsi="Trebuchet MS" w:cs="Times New Roman"/>
          <w:color w:val="666666"/>
          <w:sz w:val="20"/>
          <w:szCs w:val="20"/>
        </w:rPr>
      </w:pPr>
      <w:r w:rsidRPr="002260FF">
        <w:rPr>
          <w:rFonts w:ascii="Trebuchet MS" w:eastAsia="Times New Roman" w:hAnsi="Trebuchet MS" w:cs="Times New Roman"/>
          <w:color w:val="666666"/>
          <w:sz w:val="20"/>
          <w:szCs w:val="20"/>
        </w:rPr>
        <w:br/>
        <w:t>The Syntax for creating a trigger is:</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CREATE [OR REPLACE ] TRIGGER trigger_name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{BEFORE | AFTER | INSTEAD OF }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{INSERT [OR] | UPDATE [OR] | DELETE}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[OF col_name]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ON table_name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[REFERENCING OLD AS o NEW AS n]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[FOR EACH ROW]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WHEN (condition)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BEGIN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 sql statements  </w:t>
      </w: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2260FF">
        <w:rPr>
          <w:rFonts w:ascii="Courier New" w:eastAsia="Times New Roman" w:hAnsi="Courier New" w:cs="Courier New"/>
          <w:i/>
          <w:iCs/>
          <w:color w:val="CC3333"/>
          <w:sz w:val="20"/>
          <w:szCs w:val="20"/>
        </w:rPr>
        <w:t xml:space="preserve"> END; </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CREATE [OR REPLACE ] TRIGGER trigger_name </w:t>
      </w:r>
      <w:r w:rsidRPr="002260FF">
        <w:rPr>
          <w:rFonts w:ascii="Trebuchet MS" w:eastAsia="Times New Roman" w:hAnsi="Trebuchet MS" w:cs="Times New Roman"/>
          <w:color w:val="666666"/>
          <w:sz w:val="20"/>
          <w:szCs w:val="20"/>
        </w:rPr>
        <w:t>- This clause creates a trigger with the given name or overwrites an existing trigger with the same name.</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{BEFORE | AFTER | INSTEAD OF } </w:t>
      </w:r>
      <w:r w:rsidRPr="002260FF">
        <w:rPr>
          <w:rFonts w:ascii="Trebuchet MS" w:eastAsia="Times New Roman" w:hAnsi="Trebuchet MS" w:cs="Times New Roman"/>
          <w:color w:val="666666"/>
          <w:sz w:val="20"/>
          <w:szCs w:val="20"/>
        </w:rPr>
        <w:t>- This clause indicates at what time should the trigger get fired. i.e for example: before or after updating a table. INSTEAD OF is used to create a trigger on a view. before and after cannot be used to create a trigger on a view.</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{INSERT [OR] | UPDATE [OR] | DELETE}</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 This clause determines the triggering event. More than one triggering events can be used together separated by OR keyword. The trigger gets fired at all the specified triggering event.</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[OF col_name] </w:t>
      </w:r>
      <w:r w:rsidRPr="002260FF">
        <w:rPr>
          <w:rFonts w:ascii="Trebuchet MS" w:eastAsia="Times New Roman" w:hAnsi="Trebuchet MS" w:cs="Times New Roman"/>
          <w:color w:val="666666"/>
          <w:sz w:val="20"/>
          <w:szCs w:val="20"/>
        </w:rPr>
        <w:t>- This clause is used with update triggers. This clause is used when you want to trigger an event only when a specific column is updated.</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CREATE [OR REPLACE ] TRIGGER trigger_name </w:t>
      </w:r>
      <w:r w:rsidRPr="002260FF">
        <w:rPr>
          <w:rFonts w:ascii="Trebuchet MS" w:eastAsia="Times New Roman" w:hAnsi="Trebuchet MS" w:cs="Times New Roman"/>
          <w:color w:val="666666"/>
          <w:sz w:val="20"/>
          <w:szCs w:val="20"/>
        </w:rPr>
        <w:t>- This clause creates a trigger with the given name or overwrites an existing trigger with the same name.</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[ON table_name] </w:t>
      </w:r>
      <w:r w:rsidRPr="002260FF">
        <w:rPr>
          <w:rFonts w:ascii="Trebuchet MS" w:eastAsia="Times New Roman" w:hAnsi="Trebuchet MS" w:cs="Times New Roman"/>
          <w:color w:val="666666"/>
          <w:sz w:val="20"/>
          <w:szCs w:val="20"/>
        </w:rPr>
        <w:t>- This clause identifies the name of the table or view to which the trigger is associated.</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[REFERENCING OLD AS o NEW AS n] </w:t>
      </w:r>
      <w:r w:rsidRPr="002260FF">
        <w:rPr>
          <w:rFonts w:ascii="Trebuchet MS" w:eastAsia="Times New Roman" w:hAnsi="Trebuchet MS" w:cs="Times New Roman"/>
          <w:color w:val="666666"/>
          <w:sz w:val="20"/>
          <w:szCs w:val="20"/>
        </w:rPr>
        <w:t>- This clause is used to reference the old and new values of the data being changed. By default, you reference the values as :old.column_name or :new.column_name. The reference names can also be changed from old (or new) to any other user-defined name. You cannot reference old values when inserting a record, or new values when deleting a record, because they do not exist.</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lastRenderedPageBreak/>
        <w:t>[FOR EACH ROW] </w:t>
      </w:r>
      <w:r w:rsidRPr="002260FF">
        <w:rPr>
          <w:rFonts w:ascii="Trebuchet MS" w:eastAsia="Times New Roman" w:hAnsi="Trebuchet MS" w:cs="Times New Roman"/>
          <w:color w:val="666666"/>
          <w:sz w:val="20"/>
          <w:szCs w:val="20"/>
        </w:rPr>
        <w:t>- This clause is used to determine whether a trigger must fire when each row gets affected ( i.e. a Row Level Trigger) or just once when the entire sql statement is executed(i.e.statement level Trigger).</w:t>
      </w:r>
    </w:p>
    <w:p w:rsidR="002260FF" w:rsidRPr="002260FF" w:rsidRDefault="002260FF" w:rsidP="002260FF">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2260FF">
        <w:rPr>
          <w:rFonts w:ascii="Trebuchet MS" w:eastAsia="Times New Roman" w:hAnsi="Trebuchet MS" w:cs="Times New Roman"/>
          <w:i/>
          <w:iCs/>
          <w:color w:val="666666"/>
          <w:sz w:val="20"/>
        </w:rPr>
        <w:t>WHEN (condition) </w:t>
      </w:r>
      <w:r w:rsidRPr="002260FF">
        <w:rPr>
          <w:rFonts w:ascii="Trebuchet MS" w:eastAsia="Times New Roman" w:hAnsi="Trebuchet MS" w:cs="Times New Roman"/>
          <w:color w:val="666666"/>
          <w:sz w:val="20"/>
          <w:szCs w:val="20"/>
        </w:rPr>
        <w:t>- This clause is valid only for row level triggers. The trigger is fired only for rows that satisfy the condition specified.</w:t>
      </w:r>
    </w:p>
    <w:p w:rsidR="002260FF" w:rsidRPr="002260FF" w:rsidRDefault="002260FF" w:rsidP="002260FF">
      <w:pPr>
        <w:shd w:val="clear" w:color="auto" w:fill="FFFFFF"/>
        <w:spacing w:after="0" w:line="240" w:lineRule="auto"/>
        <w:rPr>
          <w:ins w:id="0" w:author="Unknown"/>
          <w:rFonts w:ascii="Trebuchet MS" w:eastAsia="Times New Roman" w:hAnsi="Trebuchet MS" w:cs="Times New Roman"/>
          <w:color w:val="666666"/>
          <w:sz w:val="20"/>
          <w:szCs w:val="20"/>
        </w:rPr>
      </w:pPr>
      <w:ins w:id="1" w:author="Unknown">
        <w:r w:rsidRPr="002260FF">
          <w:rPr>
            <w:rFonts w:ascii="Trebuchet MS" w:eastAsia="Times New Roman" w:hAnsi="Trebuchet MS" w:cs="Times New Roman"/>
            <w:color w:val="666666"/>
            <w:sz w:val="20"/>
            <w:szCs w:val="20"/>
          </w:rPr>
          <w:br/>
          <w:t>      </w:t>
        </w:r>
      </w:ins>
      <w:r w:rsidRPr="002260FF">
        <w:rPr>
          <w:rFonts w:ascii="Trebuchet MS" w:eastAsia="Times New Roman" w:hAnsi="Trebuchet MS" w:cs="Times New Roman"/>
          <w:color w:val="666666"/>
          <w:sz w:val="20"/>
        </w:rPr>
        <w:t> </w:t>
      </w:r>
    </w:p>
    <w:p w:rsidR="002260FF" w:rsidRPr="002260FF" w:rsidRDefault="002260FF" w:rsidP="002260FF">
      <w:pPr>
        <w:shd w:val="clear" w:color="auto" w:fill="FFFFFF"/>
        <w:spacing w:before="100" w:beforeAutospacing="1" w:after="100" w:afterAutospacing="1" w:line="330" w:lineRule="atLeast"/>
        <w:rPr>
          <w:ins w:id="2" w:author="Unknown"/>
          <w:rFonts w:ascii="Trebuchet MS" w:eastAsia="Times New Roman" w:hAnsi="Trebuchet MS" w:cs="Times New Roman"/>
          <w:color w:val="666666"/>
          <w:sz w:val="20"/>
          <w:szCs w:val="20"/>
        </w:rPr>
      </w:pPr>
      <w:ins w:id="3" w:author="Unknown">
        <w:r w:rsidRPr="002260FF">
          <w:rPr>
            <w:rFonts w:ascii="Trebuchet MS" w:eastAsia="Times New Roman" w:hAnsi="Trebuchet MS" w:cs="Times New Roman"/>
            <w:b/>
            <w:bCs/>
            <w:color w:val="666666"/>
            <w:sz w:val="20"/>
          </w:rPr>
          <w:t>For Example:</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The price of a product changes constantly. It is important to maintain the history of the prices of the products.</w:t>
        </w:r>
      </w:ins>
    </w:p>
    <w:p w:rsidR="002260FF" w:rsidRPr="002260FF" w:rsidRDefault="002260FF" w:rsidP="002260FF">
      <w:pPr>
        <w:shd w:val="clear" w:color="auto" w:fill="FFFFFF"/>
        <w:spacing w:before="100" w:beforeAutospacing="1" w:after="100" w:afterAutospacing="1" w:line="330" w:lineRule="atLeast"/>
        <w:rPr>
          <w:ins w:id="4" w:author="Unknown"/>
          <w:rFonts w:ascii="Trebuchet MS" w:eastAsia="Times New Roman" w:hAnsi="Trebuchet MS" w:cs="Times New Roman"/>
          <w:color w:val="666666"/>
          <w:sz w:val="20"/>
          <w:szCs w:val="20"/>
        </w:rPr>
      </w:pPr>
      <w:ins w:id="5" w:author="Unknown">
        <w:r w:rsidRPr="002260FF">
          <w:rPr>
            <w:rFonts w:ascii="Trebuchet MS" w:eastAsia="Times New Roman" w:hAnsi="Trebuchet MS" w:cs="Times New Roman"/>
            <w:color w:val="666666"/>
            <w:sz w:val="20"/>
            <w:szCs w:val="20"/>
          </w:rPr>
          <w:t>We can create a trigger to update the 'product_price_history' table when the price of the product is updated in the 'product' table.</w:t>
        </w:r>
      </w:ins>
    </w:p>
    <w:p w:rsidR="002260FF" w:rsidRPr="002260FF" w:rsidRDefault="002260FF" w:rsidP="002260FF">
      <w:pPr>
        <w:shd w:val="clear" w:color="auto" w:fill="FFFFFF"/>
        <w:spacing w:before="100" w:beforeAutospacing="1" w:after="100" w:afterAutospacing="1" w:line="330" w:lineRule="atLeast"/>
        <w:rPr>
          <w:ins w:id="6" w:author="Unknown"/>
          <w:rFonts w:ascii="Trebuchet MS" w:eastAsia="Times New Roman" w:hAnsi="Trebuchet MS" w:cs="Times New Roman"/>
          <w:color w:val="666666"/>
          <w:sz w:val="20"/>
          <w:szCs w:val="20"/>
        </w:rPr>
      </w:pPr>
      <w:ins w:id="7" w:author="Unknown">
        <w:r w:rsidRPr="002260FF">
          <w:rPr>
            <w:rFonts w:ascii="Trebuchet MS" w:eastAsia="Times New Roman" w:hAnsi="Trebuchet MS" w:cs="Times New Roman"/>
            <w:b/>
            <w:bCs/>
            <w:color w:val="666666"/>
            <w:sz w:val="20"/>
          </w:rPr>
          <w:t>1)</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Create the 'product' table and 'product_price_history' table</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i/>
          <w:iCs/>
          <w:color w:val="CC3333"/>
          <w:sz w:val="20"/>
          <w:szCs w:val="20"/>
        </w:rPr>
      </w:pPr>
      <w:ins w:id="9" w:author="Unknown">
        <w:r w:rsidRPr="002260FF">
          <w:rPr>
            <w:rFonts w:ascii="Courier New" w:eastAsia="Times New Roman" w:hAnsi="Courier New" w:cs="Courier New"/>
            <w:i/>
            <w:iCs/>
            <w:color w:val="CC3333"/>
            <w:sz w:val="20"/>
            <w:szCs w:val="20"/>
          </w:rPr>
          <w:t xml:space="preserve">CREATE TABLE product_price_history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i/>
          <w:iCs/>
          <w:color w:val="CC3333"/>
          <w:sz w:val="20"/>
          <w:szCs w:val="20"/>
        </w:rPr>
      </w:pPr>
      <w:ins w:id="11" w:author="Unknown">
        <w:r w:rsidRPr="002260FF">
          <w:rPr>
            <w:rFonts w:ascii="Courier New" w:eastAsia="Times New Roman" w:hAnsi="Courier New" w:cs="Courier New"/>
            <w:i/>
            <w:iCs/>
            <w:color w:val="CC3333"/>
            <w:sz w:val="20"/>
            <w:szCs w:val="20"/>
          </w:rPr>
          <w:t xml:space="preserve">(product_id number(5),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i/>
          <w:iCs/>
          <w:color w:val="CC3333"/>
          <w:sz w:val="20"/>
          <w:szCs w:val="20"/>
        </w:rPr>
      </w:pPr>
      <w:ins w:id="13" w:author="Unknown">
        <w:r w:rsidRPr="002260FF">
          <w:rPr>
            <w:rFonts w:ascii="Courier New" w:eastAsia="Times New Roman" w:hAnsi="Courier New" w:cs="Courier New"/>
            <w:i/>
            <w:iCs/>
            <w:color w:val="CC3333"/>
            <w:sz w:val="20"/>
            <w:szCs w:val="20"/>
          </w:rPr>
          <w:t xml:space="preserve">product_name varchar2(32),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i/>
          <w:iCs/>
          <w:color w:val="CC3333"/>
          <w:sz w:val="20"/>
          <w:szCs w:val="20"/>
        </w:rPr>
      </w:pPr>
      <w:ins w:id="15" w:author="Unknown">
        <w:r w:rsidRPr="002260FF">
          <w:rPr>
            <w:rFonts w:ascii="Courier New" w:eastAsia="Times New Roman" w:hAnsi="Courier New" w:cs="Courier New"/>
            <w:i/>
            <w:iCs/>
            <w:color w:val="CC3333"/>
            <w:sz w:val="20"/>
            <w:szCs w:val="20"/>
          </w:rPr>
          <w:t xml:space="preserve">supplier_name varchar2(32),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i/>
          <w:iCs/>
          <w:color w:val="CC3333"/>
          <w:sz w:val="20"/>
          <w:szCs w:val="20"/>
        </w:rPr>
      </w:pPr>
      <w:ins w:id="17" w:author="Unknown">
        <w:r w:rsidRPr="002260FF">
          <w:rPr>
            <w:rFonts w:ascii="Courier New" w:eastAsia="Times New Roman" w:hAnsi="Courier New" w:cs="Courier New"/>
            <w:i/>
            <w:iCs/>
            <w:color w:val="CC3333"/>
            <w:sz w:val="20"/>
            <w:szCs w:val="20"/>
          </w:rPr>
          <w:t xml:space="preserve">unit_price number(7,2) ); </w:t>
        </w:r>
      </w:ins>
    </w:p>
    <w:p w:rsidR="002260FF" w:rsidRPr="002260FF" w:rsidRDefault="002260FF" w:rsidP="002260FF">
      <w:pPr>
        <w:shd w:val="clear" w:color="auto" w:fill="FFFFFF"/>
        <w:spacing w:after="0" w:line="240" w:lineRule="auto"/>
        <w:rPr>
          <w:ins w:id="18" w:author="Unknown"/>
          <w:rFonts w:ascii="Trebuchet MS" w:eastAsia="Times New Roman" w:hAnsi="Trebuchet MS" w:cs="Times New Roman"/>
          <w:color w:val="666666"/>
          <w:sz w:val="20"/>
          <w:szCs w:val="20"/>
        </w:rPr>
      </w:pPr>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i/>
          <w:iCs/>
          <w:color w:val="CC3333"/>
          <w:sz w:val="20"/>
          <w:szCs w:val="20"/>
        </w:rPr>
      </w:pPr>
      <w:ins w:id="20" w:author="Unknown">
        <w:r w:rsidRPr="002260FF">
          <w:rPr>
            <w:rFonts w:ascii="Courier New" w:eastAsia="Times New Roman" w:hAnsi="Courier New" w:cs="Courier New"/>
            <w:i/>
            <w:iCs/>
            <w:color w:val="CC3333"/>
            <w:sz w:val="20"/>
            <w:szCs w:val="20"/>
          </w:rPr>
          <w:t xml:space="preserve">CREATE TABLE 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i/>
          <w:iCs/>
          <w:color w:val="CC3333"/>
          <w:sz w:val="20"/>
          <w:szCs w:val="20"/>
        </w:rPr>
      </w:pPr>
      <w:ins w:id="22" w:author="Unknown">
        <w:r w:rsidRPr="002260FF">
          <w:rPr>
            <w:rFonts w:ascii="Courier New" w:eastAsia="Times New Roman" w:hAnsi="Courier New" w:cs="Courier New"/>
            <w:i/>
            <w:iCs/>
            <w:color w:val="CC3333"/>
            <w:sz w:val="20"/>
            <w:szCs w:val="20"/>
          </w:rPr>
          <w:t xml:space="preserve">(product_id number(5),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i/>
          <w:iCs/>
          <w:color w:val="CC3333"/>
          <w:sz w:val="20"/>
          <w:szCs w:val="20"/>
        </w:rPr>
      </w:pPr>
      <w:ins w:id="24" w:author="Unknown">
        <w:r w:rsidRPr="002260FF">
          <w:rPr>
            <w:rFonts w:ascii="Courier New" w:eastAsia="Times New Roman" w:hAnsi="Courier New" w:cs="Courier New"/>
            <w:i/>
            <w:iCs/>
            <w:color w:val="CC3333"/>
            <w:sz w:val="20"/>
            <w:szCs w:val="20"/>
          </w:rPr>
          <w:t xml:space="preserve">product_name varchar2(32),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i/>
          <w:iCs/>
          <w:color w:val="CC3333"/>
          <w:sz w:val="20"/>
          <w:szCs w:val="20"/>
        </w:rPr>
      </w:pPr>
      <w:ins w:id="26" w:author="Unknown">
        <w:r w:rsidRPr="002260FF">
          <w:rPr>
            <w:rFonts w:ascii="Courier New" w:eastAsia="Times New Roman" w:hAnsi="Courier New" w:cs="Courier New"/>
            <w:i/>
            <w:iCs/>
            <w:color w:val="CC3333"/>
            <w:sz w:val="20"/>
            <w:szCs w:val="20"/>
          </w:rPr>
          <w:t xml:space="preserve">supplier_name varchar2(32),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i/>
          <w:iCs/>
          <w:color w:val="CC3333"/>
          <w:sz w:val="20"/>
          <w:szCs w:val="20"/>
        </w:rPr>
      </w:pPr>
      <w:ins w:id="28" w:author="Unknown">
        <w:r w:rsidRPr="002260FF">
          <w:rPr>
            <w:rFonts w:ascii="Courier New" w:eastAsia="Times New Roman" w:hAnsi="Courier New" w:cs="Courier New"/>
            <w:i/>
            <w:iCs/>
            <w:color w:val="CC3333"/>
            <w:sz w:val="20"/>
            <w:szCs w:val="20"/>
          </w:rPr>
          <w:t xml:space="preserve">unit_price number(7,2) ); </w:t>
        </w:r>
      </w:ins>
    </w:p>
    <w:p w:rsidR="002260FF" w:rsidRPr="002260FF" w:rsidRDefault="002260FF" w:rsidP="002260FF">
      <w:pPr>
        <w:shd w:val="clear" w:color="auto" w:fill="FFFFFF"/>
        <w:spacing w:before="100" w:beforeAutospacing="1" w:after="100" w:afterAutospacing="1" w:line="330" w:lineRule="atLeast"/>
        <w:rPr>
          <w:ins w:id="29" w:author="Unknown"/>
          <w:rFonts w:ascii="Trebuchet MS" w:eastAsia="Times New Roman" w:hAnsi="Trebuchet MS" w:cs="Times New Roman"/>
          <w:color w:val="666666"/>
          <w:sz w:val="20"/>
          <w:szCs w:val="20"/>
        </w:rPr>
      </w:pPr>
      <w:ins w:id="30" w:author="Unknown">
        <w:r w:rsidRPr="002260FF">
          <w:rPr>
            <w:rFonts w:ascii="Trebuchet MS" w:eastAsia="Times New Roman" w:hAnsi="Trebuchet MS" w:cs="Times New Roman"/>
            <w:b/>
            <w:bCs/>
            <w:color w:val="666666"/>
            <w:sz w:val="20"/>
          </w:rPr>
          <w:t>2)</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Create the price_history_trigger and execute it.</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i/>
          <w:iCs/>
          <w:color w:val="CC3333"/>
          <w:sz w:val="20"/>
          <w:szCs w:val="20"/>
        </w:rPr>
      </w:pPr>
      <w:ins w:id="32" w:author="Unknown">
        <w:r w:rsidRPr="002260FF">
          <w:rPr>
            <w:rFonts w:ascii="Courier New" w:eastAsia="Times New Roman" w:hAnsi="Courier New" w:cs="Courier New"/>
            <w:i/>
            <w:iCs/>
            <w:color w:val="CC3333"/>
            <w:sz w:val="20"/>
            <w:szCs w:val="20"/>
          </w:rPr>
          <w:t xml:space="preserve">CREATE or REPLACE TRIGGER price_history_trigger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i/>
          <w:iCs/>
          <w:color w:val="CC3333"/>
          <w:sz w:val="20"/>
          <w:szCs w:val="20"/>
        </w:rPr>
      </w:pPr>
      <w:ins w:id="34" w:author="Unknown">
        <w:r w:rsidRPr="002260FF">
          <w:rPr>
            <w:rFonts w:ascii="Courier New" w:eastAsia="Times New Roman" w:hAnsi="Courier New" w:cs="Courier New"/>
            <w:i/>
            <w:iCs/>
            <w:color w:val="CC3333"/>
            <w:sz w:val="20"/>
            <w:szCs w:val="20"/>
          </w:rPr>
          <w:t xml:space="preserve">BEFORE UPDATE OF unit_price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i/>
          <w:iCs/>
          <w:color w:val="CC3333"/>
          <w:sz w:val="20"/>
          <w:szCs w:val="20"/>
        </w:rPr>
      </w:pPr>
      <w:ins w:id="36" w:author="Unknown">
        <w:r w:rsidRPr="002260FF">
          <w:rPr>
            <w:rFonts w:ascii="Courier New" w:eastAsia="Times New Roman" w:hAnsi="Courier New" w:cs="Courier New"/>
            <w:i/>
            <w:iCs/>
            <w:color w:val="CC3333"/>
            <w:sz w:val="20"/>
            <w:szCs w:val="20"/>
          </w:rPr>
          <w:t xml:space="preserve">ON 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i/>
          <w:iCs/>
          <w:color w:val="CC3333"/>
          <w:sz w:val="20"/>
          <w:szCs w:val="20"/>
        </w:rPr>
      </w:pPr>
      <w:ins w:id="38" w:author="Unknown">
        <w:r w:rsidRPr="002260FF">
          <w:rPr>
            <w:rFonts w:ascii="Courier New" w:eastAsia="Times New Roman" w:hAnsi="Courier New" w:cs="Courier New"/>
            <w:i/>
            <w:iCs/>
            <w:color w:val="CC3333"/>
            <w:sz w:val="20"/>
            <w:szCs w:val="20"/>
          </w:rPr>
          <w:t xml:space="preserve">FOR EACH ROW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i/>
          <w:iCs/>
          <w:color w:val="CC3333"/>
          <w:sz w:val="20"/>
          <w:szCs w:val="20"/>
        </w:rPr>
      </w:pPr>
      <w:ins w:id="40" w:author="Unknown">
        <w:r w:rsidRPr="002260FF">
          <w:rPr>
            <w:rFonts w:ascii="Courier New" w:eastAsia="Times New Roman" w:hAnsi="Courier New" w:cs="Courier New"/>
            <w:i/>
            <w:iCs/>
            <w:color w:val="CC3333"/>
            <w:sz w:val="20"/>
            <w:szCs w:val="20"/>
          </w:rPr>
          <w:t xml:space="preserve">BEGIN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i/>
          <w:iCs/>
          <w:color w:val="CC3333"/>
          <w:sz w:val="20"/>
          <w:szCs w:val="20"/>
        </w:rPr>
      </w:pPr>
      <w:ins w:id="42" w:author="Unknown">
        <w:r w:rsidRPr="002260FF">
          <w:rPr>
            <w:rFonts w:ascii="Courier New" w:eastAsia="Times New Roman" w:hAnsi="Courier New" w:cs="Courier New"/>
            <w:i/>
            <w:iCs/>
            <w:color w:val="CC3333"/>
            <w:sz w:val="20"/>
            <w:szCs w:val="20"/>
          </w:rPr>
          <w:t xml:space="preserve">INSERT INTO product_price_history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i/>
          <w:iCs/>
          <w:color w:val="CC3333"/>
          <w:sz w:val="20"/>
          <w:szCs w:val="20"/>
        </w:rPr>
      </w:pPr>
      <w:ins w:id="44" w:author="Unknown">
        <w:r w:rsidRPr="002260FF">
          <w:rPr>
            <w:rFonts w:ascii="Courier New" w:eastAsia="Times New Roman" w:hAnsi="Courier New" w:cs="Courier New"/>
            <w:i/>
            <w:iCs/>
            <w:color w:val="CC3333"/>
            <w:sz w:val="20"/>
            <w:szCs w:val="20"/>
          </w:rPr>
          <w:t xml:space="preserve">VALUES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i/>
          <w:iCs/>
          <w:color w:val="CC3333"/>
          <w:sz w:val="20"/>
          <w:szCs w:val="20"/>
        </w:rPr>
      </w:pPr>
      <w:ins w:id="46" w:author="Unknown">
        <w:r w:rsidRPr="002260FF">
          <w:rPr>
            <w:rFonts w:ascii="Courier New" w:eastAsia="Times New Roman" w:hAnsi="Courier New" w:cs="Courier New"/>
            <w:i/>
            <w:iCs/>
            <w:color w:val="CC3333"/>
            <w:sz w:val="20"/>
            <w:szCs w:val="20"/>
          </w:rPr>
          <w:t xml:space="preserve">(:old.product_id,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i/>
          <w:iCs/>
          <w:color w:val="CC3333"/>
          <w:sz w:val="20"/>
          <w:szCs w:val="20"/>
        </w:rPr>
      </w:pPr>
      <w:ins w:id="48" w:author="Unknown">
        <w:r w:rsidRPr="002260FF">
          <w:rPr>
            <w:rFonts w:ascii="Courier New" w:eastAsia="Times New Roman" w:hAnsi="Courier New" w:cs="Courier New"/>
            <w:i/>
            <w:iCs/>
            <w:color w:val="CC3333"/>
            <w:sz w:val="20"/>
            <w:szCs w:val="20"/>
          </w:rPr>
          <w:t xml:space="preserve"> :old.product_name,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i/>
          <w:iCs/>
          <w:color w:val="CC3333"/>
          <w:sz w:val="20"/>
          <w:szCs w:val="20"/>
        </w:rPr>
      </w:pPr>
      <w:ins w:id="50" w:author="Unknown">
        <w:r w:rsidRPr="002260FF">
          <w:rPr>
            <w:rFonts w:ascii="Courier New" w:eastAsia="Times New Roman" w:hAnsi="Courier New" w:cs="Courier New"/>
            <w:i/>
            <w:iCs/>
            <w:color w:val="CC3333"/>
            <w:sz w:val="20"/>
            <w:szCs w:val="20"/>
          </w:rPr>
          <w:t xml:space="preserve"> :old.supplier_name,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i/>
          <w:iCs/>
          <w:color w:val="CC3333"/>
          <w:sz w:val="20"/>
          <w:szCs w:val="20"/>
        </w:rPr>
      </w:pPr>
      <w:ins w:id="52" w:author="Unknown">
        <w:r w:rsidRPr="002260FF">
          <w:rPr>
            <w:rFonts w:ascii="Courier New" w:eastAsia="Times New Roman" w:hAnsi="Courier New" w:cs="Courier New"/>
            <w:i/>
            <w:iCs/>
            <w:color w:val="CC3333"/>
            <w:sz w:val="20"/>
            <w:szCs w:val="20"/>
          </w:rPr>
          <w:t xml:space="preserve"> :old.unit_price);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i/>
          <w:iCs/>
          <w:color w:val="CC3333"/>
          <w:sz w:val="20"/>
          <w:szCs w:val="20"/>
        </w:rPr>
      </w:pPr>
      <w:ins w:id="54" w:author="Unknown">
        <w:r w:rsidRPr="002260FF">
          <w:rPr>
            <w:rFonts w:ascii="Courier New" w:eastAsia="Times New Roman" w:hAnsi="Courier New" w:cs="Courier New"/>
            <w:i/>
            <w:iCs/>
            <w:color w:val="CC3333"/>
            <w:sz w:val="20"/>
            <w:szCs w:val="20"/>
          </w:rPr>
          <w:t xml:space="preserve">END;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i/>
          <w:iCs/>
          <w:color w:val="CC3333"/>
          <w:sz w:val="20"/>
          <w:szCs w:val="20"/>
        </w:rPr>
      </w:pPr>
      <w:ins w:id="56" w:author="Unknown">
        <w:r w:rsidRPr="002260FF">
          <w:rPr>
            <w:rFonts w:ascii="Courier New" w:eastAsia="Times New Roman" w:hAnsi="Courier New" w:cs="Courier New"/>
            <w:i/>
            <w:iCs/>
            <w:color w:val="CC3333"/>
            <w:sz w:val="20"/>
            <w:szCs w:val="20"/>
          </w:rPr>
          <w:t xml:space="preserve">/ </w:t>
        </w:r>
      </w:ins>
    </w:p>
    <w:p w:rsidR="002260FF" w:rsidRPr="002260FF" w:rsidRDefault="002260FF" w:rsidP="002260FF">
      <w:pPr>
        <w:shd w:val="clear" w:color="auto" w:fill="FFFFFF"/>
        <w:spacing w:before="100" w:beforeAutospacing="1" w:after="100" w:afterAutospacing="1" w:line="330" w:lineRule="atLeast"/>
        <w:rPr>
          <w:ins w:id="57" w:author="Unknown"/>
          <w:rFonts w:ascii="Trebuchet MS" w:eastAsia="Times New Roman" w:hAnsi="Trebuchet MS" w:cs="Times New Roman"/>
          <w:color w:val="666666"/>
          <w:sz w:val="20"/>
          <w:szCs w:val="20"/>
        </w:rPr>
      </w:pPr>
      <w:ins w:id="58" w:author="Unknown">
        <w:r w:rsidRPr="002260FF">
          <w:rPr>
            <w:rFonts w:ascii="Trebuchet MS" w:eastAsia="Times New Roman" w:hAnsi="Trebuchet MS" w:cs="Times New Roman"/>
            <w:b/>
            <w:bCs/>
            <w:color w:val="666666"/>
            <w:sz w:val="20"/>
          </w:rPr>
          <w:t>3)</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Lets update the price of a product.</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i/>
          <w:iCs/>
          <w:color w:val="CC3333"/>
          <w:sz w:val="20"/>
          <w:szCs w:val="20"/>
        </w:rPr>
      </w:pPr>
      <w:ins w:id="60" w:author="Unknown">
        <w:r w:rsidRPr="002260FF">
          <w:rPr>
            <w:rFonts w:ascii="Courier New" w:eastAsia="Times New Roman" w:hAnsi="Courier New" w:cs="Courier New"/>
            <w:i/>
            <w:iCs/>
            <w:color w:val="CC3333"/>
            <w:sz w:val="20"/>
            <w:szCs w:val="20"/>
          </w:rPr>
          <w:t>UPDATE PRODUCT SET unit_price = 800 WHERE product_id = 100</w:t>
        </w:r>
      </w:ins>
    </w:p>
    <w:p w:rsidR="002260FF" w:rsidRPr="002260FF" w:rsidRDefault="002260FF" w:rsidP="002260FF">
      <w:pPr>
        <w:shd w:val="clear" w:color="auto" w:fill="FFFFFF"/>
        <w:spacing w:before="100" w:beforeAutospacing="1" w:after="100" w:afterAutospacing="1" w:line="330" w:lineRule="atLeast"/>
        <w:rPr>
          <w:ins w:id="61" w:author="Unknown"/>
          <w:rFonts w:ascii="Trebuchet MS" w:eastAsia="Times New Roman" w:hAnsi="Trebuchet MS" w:cs="Times New Roman"/>
          <w:color w:val="666666"/>
          <w:sz w:val="20"/>
          <w:szCs w:val="20"/>
        </w:rPr>
      </w:pPr>
      <w:ins w:id="62" w:author="Unknown">
        <w:r w:rsidRPr="002260FF">
          <w:rPr>
            <w:rFonts w:ascii="Trebuchet MS" w:eastAsia="Times New Roman" w:hAnsi="Trebuchet MS" w:cs="Times New Roman"/>
            <w:color w:val="666666"/>
            <w:sz w:val="20"/>
            <w:szCs w:val="20"/>
          </w:rPr>
          <w:lastRenderedPageBreak/>
          <w:t>Once the above update query is executed, the trigger fires and updates the 'product_price_history' table.</w:t>
        </w:r>
      </w:ins>
    </w:p>
    <w:p w:rsidR="002260FF" w:rsidRPr="002260FF" w:rsidRDefault="002260FF" w:rsidP="002260FF">
      <w:pPr>
        <w:shd w:val="clear" w:color="auto" w:fill="FFFFFF"/>
        <w:spacing w:before="100" w:beforeAutospacing="1" w:after="100" w:afterAutospacing="1" w:line="330" w:lineRule="atLeast"/>
        <w:rPr>
          <w:ins w:id="63" w:author="Unknown"/>
          <w:rFonts w:ascii="Trebuchet MS" w:eastAsia="Times New Roman" w:hAnsi="Trebuchet MS" w:cs="Times New Roman"/>
          <w:color w:val="666666"/>
          <w:sz w:val="20"/>
          <w:szCs w:val="20"/>
        </w:rPr>
      </w:pPr>
      <w:ins w:id="64" w:author="Unknown">
        <w:r w:rsidRPr="002260FF">
          <w:rPr>
            <w:rFonts w:ascii="Trebuchet MS" w:eastAsia="Times New Roman" w:hAnsi="Trebuchet MS" w:cs="Times New Roman"/>
            <w:b/>
            <w:bCs/>
            <w:color w:val="666666"/>
            <w:sz w:val="20"/>
          </w:rPr>
          <w:t>4)</w:t>
        </w:r>
        <w:r w:rsidRPr="002260FF">
          <w:rPr>
            <w:rFonts w:ascii="Trebuchet MS" w:eastAsia="Times New Roman" w:hAnsi="Trebuchet MS" w:cs="Times New Roman"/>
            <w:color w:val="666666"/>
            <w:sz w:val="20"/>
            <w:szCs w:val="20"/>
          </w:rPr>
          <w:t>If you ROLLBACK the transaction before committing to the database, the data inserted to the table is also rolled back.</w:t>
        </w:r>
      </w:ins>
    </w:p>
    <w:p w:rsidR="002260FF" w:rsidRPr="002260FF" w:rsidRDefault="002260FF" w:rsidP="002260FF">
      <w:pPr>
        <w:shd w:val="clear" w:color="auto" w:fill="FFFFFF"/>
        <w:spacing w:after="0" w:line="240" w:lineRule="auto"/>
        <w:outlineLvl w:val="1"/>
        <w:rPr>
          <w:ins w:id="65" w:author="Unknown"/>
          <w:rFonts w:ascii="Trebuchet MS" w:eastAsia="Times New Roman" w:hAnsi="Trebuchet MS" w:cs="Times New Roman"/>
          <w:color w:val="666666"/>
          <w:sz w:val="40"/>
          <w:szCs w:val="40"/>
        </w:rPr>
      </w:pPr>
      <w:ins w:id="66" w:author="Unknown">
        <w:r w:rsidRPr="002260FF">
          <w:rPr>
            <w:rFonts w:ascii="Trebuchet MS" w:eastAsia="Times New Roman" w:hAnsi="Trebuchet MS" w:cs="Times New Roman"/>
            <w:color w:val="666666"/>
            <w:sz w:val="40"/>
            <w:szCs w:val="40"/>
          </w:rPr>
          <w:t>Types of PL/SQL Triggers</w:t>
        </w:r>
      </w:ins>
    </w:p>
    <w:p w:rsidR="002260FF" w:rsidRPr="002260FF" w:rsidRDefault="002260FF" w:rsidP="002260FF">
      <w:pPr>
        <w:shd w:val="clear" w:color="auto" w:fill="FFFFFF"/>
        <w:spacing w:before="100" w:beforeAutospacing="1" w:after="100" w:afterAutospacing="1" w:line="330" w:lineRule="atLeast"/>
        <w:rPr>
          <w:ins w:id="67" w:author="Unknown"/>
          <w:rFonts w:ascii="Trebuchet MS" w:eastAsia="Times New Roman" w:hAnsi="Trebuchet MS" w:cs="Times New Roman"/>
          <w:color w:val="666666"/>
          <w:sz w:val="20"/>
          <w:szCs w:val="20"/>
        </w:rPr>
      </w:pPr>
      <w:ins w:id="68" w:author="Unknown">
        <w:r w:rsidRPr="002260FF">
          <w:rPr>
            <w:rFonts w:ascii="Trebuchet MS" w:eastAsia="Times New Roman" w:hAnsi="Trebuchet MS" w:cs="Times New Roman"/>
            <w:color w:val="666666"/>
            <w:sz w:val="20"/>
            <w:szCs w:val="20"/>
          </w:rPr>
          <w:t>There are two types of triggers based on the which level it is triggered.</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1) Row level trigger </w:t>
        </w:r>
        <w:r w:rsidRPr="002260FF">
          <w:rPr>
            <w:rFonts w:ascii="Trebuchet MS" w:eastAsia="Times New Roman" w:hAnsi="Trebuchet MS" w:cs="Times New Roman"/>
            <w:color w:val="666666"/>
            <w:sz w:val="20"/>
            <w:szCs w:val="20"/>
          </w:rPr>
          <w:t>- An event is triggered for each row upated, inserted or deleted.</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2) Statement level trigger </w:t>
        </w:r>
        <w:r w:rsidRPr="002260FF">
          <w:rPr>
            <w:rFonts w:ascii="Trebuchet MS" w:eastAsia="Times New Roman" w:hAnsi="Trebuchet MS" w:cs="Times New Roman"/>
            <w:color w:val="666666"/>
            <w:sz w:val="20"/>
            <w:szCs w:val="20"/>
          </w:rPr>
          <w:t>- An event is triggered for each sql statement executed.</w:t>
        </w:r>
        <w:r w:rsidRPr="002260FF">
          <w:rPr>
            <w:rFonts w:ascii="Trebuchet MS" w:eastAsia="Times New Roman" w:hAnsi="Trebuchet MS" w:cs="Times New Roman"/>
            <w:color w:val="666666"/>
            <w:sz w:val="20"/>
          </w:rPr>
          <w:t> </w:t>
        </w:r>
      </w:ins>
    </w:p>
    <w:p w:rsidR="002260FF" w:rsidRPr="002260FF" w:rsidRDefault="002260FF" w:rsidP="002260FF">
      <w:pPr>
        <w:shd w:val="clear" w:color="auto" w:fill="FFFFFF"/>
        <w:spacing w:after="0" w:line="240" w:lineRule="auto"/>
        <w:outlineLvl w:val="1"/>
        <w:rPr>
          <w:ins w:id="69" w:author="Unknown"/>
          <w:rFonts w:ascii="Trebuchet MS" w:eastAsia="Times New Roman" w:hAnsi="Trebuchet MS" w:cs="Times New Roman"/>
          <w:color w:val="666666"/>
          <w:sz w:val="40"/>
          <w:szCs w:val="40"/>
        </w:rPr>
      </w:pPr>
      <w:ins w:id="70" w:author="Unknown">
        <w:r w:rsidRPr="002260FF">
          <w:rPr>
            <w:rFonts w:ascii="Trebuchet MS" w:eastAsia="Times New Roman" w:hAnsi="Trebuchet MS" w:cs="Times New Roman"/>
            <w:color w:val="666666"/>
            <w:sz w:val="40"/>
            <w:szCs w:val="40"/>
          </w:rPr>
          <w:t>PL/SQL Trigger Execution Hierarchy</w:t>
        </w:r>
      </w:ins>
    </w:p>
    <w:p w:rsidR="002260FF" w:rsidRPr="002260FF" w:rsidRDefault="002260FF" w:rsidP="002260FF">
      <w:pPr>
        <w:shd w:val="clear" w:color="auto" w:fill="FFFFFF"/>
        <w:spacing w:before="100" w:beforeAutospacing="1" w:after="100" w:afterAutospacing="1" w:line="330" w:lineRule="atLeast"/>
        <w:rPr>
          <w:ins w:id="71" w:author="Unknown"/>
          <w:rFonts w:ascii="Trebuchet MS" w:eastAsia="Times New Roman" w:hAnsi="Trebuchet MS" w:cs="Times New Roman"/>
          <w:color w:val="666666"/>
          <w:sz w:val="20"/>
          <w:szCs w:val="20"/>
        </w:rPr>
      </w:pPr>
      <w:ins w:id="72" w:author="Unknown">
        <w:r w:rsidRPr="002260FF">
          <w:rPr>
            <w:rFonts w:ascii="Trebuchet MS" w:eastAsia="Times New Roman" w:hAnsi="Trebuchet MS" w:cs="Times New Roman"/>
            <w:color w:val="666666"/>
            <w:sz w:val="20"/>
            <w:szCs w:val="20"/>
          </w:rPr>
          <w:t>The following hierarchy is followed when a trigger is fired.</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1) </w:t>
        </w:r>
        <w:r w:rsidRPr="002260FF">
          <w:rPr>
            <w:rFonts w:ascii="Trebuchet MS" w:eastAsia="Times New Roman" w:hAnsi="Trebuchet MS" w:cs="Times New Roman"/>
            <w:color w:val="666666"/>
            <w:sz w:val="20"/>
            <w:szCs w:val="20"/>
          </w:rPr>
          <w:t>BEFORE statement trigger fires first.</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2)</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Next BEFORE row level trigger fires, once for each row affected.</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3)</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Then AFTER row level trigger fires once for each affected row. This events will alternates between BEFORE and AFTER row level triggers.</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4)</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Finally the AFTER statement level trigger fires.</w:t>
        </w:r>
      </w:ins>
    </w:p>
    <w:p w:rsidR="002260FF" w:rsidRPr="002260FF" w:rsidRDefault="002260FF" w:rsidP="002260FF">
      <w:pPr>
        <w:shd w:val="clear" w:color="auto" w:fill="FFFFFF"/>
        <w:spacing w:before="100" w:beforeAutospacing="1" w:after="100" w:afterAutospacing="1" w:line="330" w:lineRule="atLeast"/>
        <w:rPr>
          <w:ins w:id="73" w:author="Unknown"/>
          <w:rFonts w:ascii="Trebuchet MS" w:eastAsia="Times New Roman" w:hAnsi="Trebuchet MS" w:cs="Times New Roman"/>
          <w:color w:val="666666"/>
          <w:sz w:val="20"/>
          <w:szCs w:val="20"/>
        </w:rPr>
      </w:pPr>
      <w:ins w:id="74" w:author="Unknown">
        <w:r w:rsidRPr="002260FF">
          <w:rPr>
            <w:rFonts w:ascii="Trebuchet MS" w:eastAsia="Times New Roman" w:hAnsi="Trebuchet MS" w:cs="Times New Roman"/>
            <w:b/>
            <w:bCs/>
            <w:color w:val="666666"/>
            <w:sz w:val="20"/>
          </w:rPr>
          <w:t>For Example:</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Let's create a table 'product_check' which we can use to store messages when triggers are fired.</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i/>
          <w:iCs/>
          <w:color w:val="CC3333"/>
          <w:sz w:val="20"/>
          <w:szCs w:val="20"/>
        </w:rPr>
      </w:pPr>
      <w:ins w:id="76" w:author="Unknown">
        <w:r w:rsidRPr="002260FF">
          <w:rPr>
            <w:rFonts w:ascii="Courier New" w:eastAsia="Times New Roman" w:hAnsi="Courier New" w:cs="Courier New"/>
            <w:i/>
            <w:iCs/>
            <w:color w:val="CC3333"/>
            <w:sz w:val="20"/>
            <w:szCs w:val="20"/>
          </w:rPr>
          <w:t>CREATE TABLE product</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i/>
          <w:iCs/>
          <w:color w:val="CC3333"/>
          <w:sz w:val="20"/>
          <w:szCs w:val="20"/>
        </w:rPr>
      </w:pPr>
      <w:ins w:id="78" w:author="Unknown">
        <w:r w:rsidRPr="002260FF">
          <w:rPr>
            <w:rFonts w:ascii="Courier New" w:eastAsia="Times New Roman" w:hAnsi="Courier New" w:cs="Courier New"/>
            <w:i/>
            <w:iCs/>
            <w:color w:val="CC3333"/>
            <w:sz w:val="20"/>
            <w:szCs w:val="20"/>
          </w:rPr>
          <w:t xml:space="preserve">(Message varchar2(50),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i/>
          <w:iCs/>
          <w:color w:val="CC3333"/>
          <w:sz w:val="20"/>
          <w:szCs w:val="20"/>
        </w:rPr>
      </w:pPr>
      <w:ins w:id="80" w:author="Unknown">
        <w:r w:rsidRPr="002260FF">
          <w:rPr>
            <w:rFonts w:ascii="Courier New" w:eastAsia="Times New Roman" w:hAnsi="Courier New" w:cs="Courier New"/>
            <w:i/>
            <w:iCs/>
            <w:color w:val="CC3333"/>
            <w:sz w:val="20"/>
            <w:szCs w:val="20"/>
          </w:rPr>
          <w:t xml:space="preserve"> Current_Date number(32)</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i/>
          <w:iCs/>
          <w:color w:val="CC3333"/>
          <w:sz w:val="20"/>
          <w:szCs w:val="20"/>
        </w:rPr>
      </w:pPr>
      <w:ins w:id="82" w:author="Unknown">
        <w:r w:rsidRPr="002260FF">
          <w:rPr>
            <w:rFonts w:ascii="Courier New" w:eastAsia="Times New Roman" w:hAnsi="Courier New" w:cs="Courier New"/>
            <w:i/>
            <w:iCs/>
            <w:color w:val="CC3333"/>
            <w:sz w:val="20"/>
            <w:szCs w:val="20"/>
          </w:rPr>
          <w:t>);</w:t>
        </w:r>
      </w:ins>
    </w:p>
    <w:p w:rsidR="002260FF" w:rsidRPr="002260FF" w:rsidRDefault="002260FF" w:rsidP="002260FF">
      <w:pPr>
        <w:shd w:val="clear" w:color="auto" w:fill="FFFFFF"/>
        <w:spacing w:before="100" w:beforeAutospacing="1" w:after="100" w:afterAutospacing="1" w:line="330" w:lineRule="atLeast"/>
        <w:rPr>
          <w:ins w:id="83" w:author="Unknown"/>
          <w:rFonts w:ascii="Trebuchet MS" w:eastAsia="Times New Roman" w:hAnsi="Trebuchet MS" w:cs="Times New Roman"/>
          <w:color w:val="666666"/>
          <w:sz w:val="20"/>
          <w:szCs w:val="20"/>
        </w:rPr>
      </w:pPr>
      <w:ins w:id="84" w:author="Unknown">
        <w:r w:rsidRPr="002260FF">
          <w:rPr>
            <w:rFonts w:ascii="Trebuchet MS" w:eastAsia="Times New Roman" w:hAnsi="Trebuchet MS" w:cs="Times New Roman"/>
            <w:color w:val="666666"/>
            <w:sz w:val="20"/>
            <w:szCs w:val="20"/>
          </w:rPr>
          <w:t>Let's create a BEFORE and AFTER statement and row level triggers for the product table.</w:t>
        </w:r>
      </w:ins>
    </w:p>
    <w:p w:rsidR="002260FF" w:rsidRPr="002260FF" w:rsidRDefault="002260FF" w:rsidP="002260FF">
      <w:pPr>
        <w:shd w:val="clear" w:color="auto" w:fill="FFFFFF"/>
        <w:spacing w:before="100" w:beforeAutospacing="1" w:after="100" w:afterAutospacing="1" w:line="330" w:lineRule="atLeast"/>
        <w:rPr>
          <w:ins w:id="85" w:author="Unknown"/>
          <w:rFonts w:ascii="Trebuchet MS" w:eastAsia="Times New Roman" w:hAnsi="Trebuchet MS" w:cs="Times New Roman"/>
          <w:color w:val="666666"/>
          <w:sz w:val="20"/>
          <w:szCs w:val="20"/>
        </w:rPr>
      </w:pPr>
      <w:ins w:id="86" w:author="Unknown">
        <w:r w:rsidRPr="002260FF">
          <w:rPr>
            <w:rFonts w:ascii="Trebuchet MS" w:eastAsia="Times New Roman" w:hAnsi="Trebuchet MS" w:cs="Times New Roman"/>
            <w:b/>
            <w:bCs/>
            <w:color w:val="666666"/>
            <w:sz w:val="20"/>
          </w:rPr>
          <w:t>1) BEFORE UPDATE, Statement Level:</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This trigger will insert a record into the table 'product_check' before a sql update statement is executed, at the statement level.</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i/>
          <w:iCs/>
          <w:color w:val="CC3333"/>
          <w:sz w:val="20"/>
          <w:szCs w:val="20"/>
        </w:rPr>
      </w:pPr>
      <w:ins w:id="88" w:author="Unknown">
        <w:r w:rsidRPr="002260FF">
          <w:rPr>
            <w:rFonts w:ascii="Courier New" w:eastAsia="Times New Roman" w:hAnsi="Courier New" w:cs="Courier New"/>
            <w:i/>
            <w:iCs/>
            <w:color w:val="CC3333"/>
            <w:sz w:val="20"/>
            <w:szCs w:val="20"/>
          </w:rPr>
          <w:t xml:space="preserve">CREATE or REPLACE TRIGGER Before_Update_Stat_product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i/>
          <w:iCs/>
          <w:color w:val="CC3333"/>
          <w:sz w:val="20"/>
          <w:szCs w:val="20"/>
        </w:rPr>
      </w:pPr>
      <w:ins w:id="90" w:author="Unknown">
        <w:r w:rsidRPr="002260FF">
          <w:rPr>
            <w:rFonts w:ascii="Courier New" w:eastAsia="Times New Roman" w:hAnsi="Courier New" w:cs="Courier New"/>
            <w:i/>
            <w:iCs/>
            <w:color w:val="CC3333"/>
            <w:sz w:val="20"/>
            <w:szCs w:val="20"/>
          </w:rPr>
          <w:t xml:space="preserve">BEFORE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i/>
          <w:iCs/>
          <w:color w:val="CC3333"/>
          <w:sz w:val="20"/>
          <w:szCs w:val="20"/>
        </w:rPr>
      </w:pPr>
      <w:ins w:id="92" w:author="Unknown">
        <w:r w:rsidRPr="002260FF">
          <w:rPr>
            <w:rFonts w:ascii="Courier New" w:eastAsia="Times New Roman" w:hAnsi="Courier New" w:cs="Courier New"/>
            <w:i/>
            <w:iCs/>
            <w:color w:val="CC3333"/>
            <w:sz w:val="20"/>
            <w:szCs w:val="20"/>
          </w:rPr>
          <w:t xml:space="preserve">UPDATE ON 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i/>
          <w:iCs/>
          <w:color w:val="CC3333"/>
          <w:sz w:val="20"/>
          <w:szCs w:val="20"/>
        </w:rPr>
      </w:pPr>
      <w:ins w:id="94" w:author="Unknown">
        <w:r w:rsidRPr="002260FF">
          <w:rPr>
            <w:rFonts w:ascii="Courier New" w:eastAsia="Times New Roman" w:hAnsi="Courier New" w:cs="Courier New"/>
            <w:i/>
            <w:iCs/>
            <w:color w:val="CC3333"/>
            <w:sz w:val="20"/>
            <w:szCs w:val="20"/>
          </w:rPr>
          <w:t xml:space="preserve">Begin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i/>
          <w:iCs/>
          <w:color w:val="CC3333"/>
          <w:sz w:val="20"/>
          <w:szCs w:val="20"/>
        </w:rPr>
      </w:pPr>
      <w:ins w:id="96" w:author="Unknown">
        <w:r w:rsidRPr="002260FF">
          <w:rPr>
            <w:rFonts w:ascii="Courier New" w:eastAsia="Times New Roman" w:hAnsi="Courier New" w:cs="Courier New"/>
            <w:i/>
            <w:iCs/>
            <w:color w:val="CC3333"/>
            <w:sz w:val="20"/>
            <w:szCs w:val="20"/>
          </w:rPr>
          <w:t xml:space="preserve">INSERT INTO product_check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i/>
          <w:iCs/>
          <w:color w:val="CC3333"/>
          <w:sz w:val="20"/>
          <w:szCs w:val="20"/>
        </w:rPr>
      </w:pPr>
      <w:ins w:id="98" w:author="Unknown">
        <w:r w:rsidRPr="002260FF">
          <w:rPr>
            <w:rFonts w:ascii="Courier New" w:eastAsia="Times New Roman" w:hAnsi="Courier New" w:cs="Courier New"/>
            <w:i/>
            <w:iCs/>
            <w:color w:val="CC3333"/>
            <w:sz w:val="20"/>
            <w:szCs w:val="20"/>
          </w:rPr>
          <w:t xml:space="preserve">Values('Before update, statement level',sysdate);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i/>
          <w:iCs/>
          <w:color w:val="CC3333"/>
          <w:sz w:val="20"/>
          <w:szCs w:val="20"/>
        </w:rPr>
      </w:pPr>
      <w:ins w:id="100" w:author="Unknown">
        <w:r w:rsidRPr="002260FF">
          <w:rPr>
            <w:rFonts w:ascii="Courier New" w:eastAsia="Times New Roman" w:hAnsi="Courier New" w:cs="Courier New"/>
            <w:i/>
            <w:iCs/>
            <w:color w:val="CC3333"/>
            <w:sz w:val="20"/>
            <w:szCs w:val="20"/>
          </w:rPr>
          <w:t xml:space="preserve">END;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i/>
          <w:iCs/>
          <w:color w:val="CC3333"/>
          <w:sz w:val="20"/>
          <w:szCs w:val="20"/>
        </w:rPr>
      </w:pPr>
      <w:ins w:id="102" w:author="Unknown">
        <w:r w:rsidRPr="002260FF">
          <w:rPr>
            <w:rFonts w:ascii="Courier New" w:eastAsia="Times New Roman" w:hAnsi="Courier New" w:cs="Courier New"/>
            <w:i/>
            <w:iCs/>
            <w:color w:val="CC3333"/>
            <w:sz w:val="20"/>
            <w:szCs w:val="20"/>
          </w:rPr>
          <w:t xml:space="preserve">/ </w:t>
        </w:r>
      </w:ins>
    </w:p>
    <w:p w:rsidR="002260FF" w:rsidRPr="002260FF" w:rsidRDefault="002260FF" w:rsidP="002260FF">
      <w:pPr>
        <w:shd w:val="clear" w:color="auto" w:fill="FFFFFF"/>
        <w:spacing w:before="100" w:beforeAutospacing="1" w:after="100" w:afterAutospacing="1" w:line="330" w:lineRule="atLeast"/>
        <w:rPr>
          <w:ins w:id="103" w:author="Unknown"/>
          <w:rFonts w:ascii="Trebuchet MS" w:eastAsia="Times New Roman" w:hAnsi="Trebuchet MS" w:cs="Times New Roman"/>
          <w:color w:val="666666"/>
          <w:sz w:val="20"/>
          <w:szCs w:val="20"/>
        </w:rPr>
      </w:pPr>
      <w:ins w:id="104" w:author="Unknown">
        <w:r w:rsidRPr="002260FF">
          <w:rPr>
            <w:rFonts w:ascii="Trebuchet MS" w:eastAsia="Times New Roman" w:hAnsi="Trebuchet MS" w:cs="Times New Roman"/>
            <w:b/>
            <w:bCs/>
            <w:color w:val="666666"/>
            <w:sz w:val="20"/>
          </w:rPr>
          <w:lastRenderedPageBreak/>
          <w:t>2) BEFORE UPDATE, Row Level: </w:t>
        </w:r>
        <w:r w:rsidRPr="002260FF">
          <w:rPr>
            <w:rFonts w:ascii="Trebuchet MS" w:eastAsia="Times New Roman" w:hAnsi="Trebuchet MS" w:cs="Times New Roman"/>
            <w:color w:val="666666"/>
            <w:sz w:val="20"/>
            <w:szCs w:val="20"/>
          </w:rPr>
          <w:t>This trigger will insert a record into the table 'product_check' before each row is updated.</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i/>
          <w:iCs/>
          <w:color w:val="CC3333"/>
          <w:sz w:val="20"/>
          <w:szCs w:val="20"/>
        </w:rPr>
      </w:pPr>
      <w:ins w:id="106" w:author="Unknown">
        <w:r w:rsidRPr="002260FF">
          <w:rPr>
            <w:rFonts w:ascii="Courier New" w:eastAsia="Times New Roman" w:hAnsi="Courier New" w:cs="Courier New"/>
            <w:i/>
            <w:iCs/>
            <w:color w:val="CC3333"/>
            <w:sz w:val="20"/>
            <w:szCs w:val="20"/>
          </w:rPr>
          <w:t xml:space="preserve"> CREATE or REPLACE TRIGGER Before_Upddate_Row_product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i/>
          <w:iCs/>
          <w:color w:val="CC3333"/>
          <w:sz w:val="20"/>
          <w:szCs w:val="20"/>
        </w:rPr>
      </w:pPr>
      <w:ins w:id="108" w:author="Unknown">
        <w:r w:rsidRPr="002260FF">
          <w:rPr>
            <w:rFonts w:ascii="Courier New" w:eastAsia="Times New Roman" w:hAnsi="Courier New" w:cs="Courier New"/>
            <w:i/>
            <w:iCs/>
            <w:color w:val="CC3333"/>
            <w:sz w:val="20"/>
            <w:szCs w:val="20"/>
          </w:rPr>
          <w:t xml:space="preserve"> BEFORE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i/>
          <w:iCs/>
          <w:color w:val="CC3333"/>
          <w:sz w:val="20"/>
          <w:szCs w:val="20"/>
        </w:rPr>
      </w:pPr>
      <w:ins w:id="110" w:author="Unknown">
        <w:r w:rsidRPr="002260FF">
          <w:rPr>
            <w:rFonts w:ascii="Courier New" w:eastAsia="Times New Roman" w:hAnsi="Courier New" w:cs="Courier New"/>
            <w:i/>
            <w:iCs/>
            <w:color w:val="CC3333"/>
            <w:sz w:val="20"/>
            <w:szCs w:val="20"/>
          </w:rPr>
          <w:t xml:space="preserve"> UPDATE ON 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i/>
          <w:iCs/>
          <w:color w:val="CC3333"/>
          <w:sz w:val="20"/>
          <w:szCs w:val="20"/>
        </w:rPr>
      </w:pPr>
      <w:ins w:id="112" w:author="Unknown">
        <w:r w:rsidRPr="002260FF">
          <w:rPr>
            <w:rFonts w:ascii="Courier New" w:eastAsia="Times New Roman" w:hAnsi="Courier New" w:cs="Courier New"/>
            <w:i/>
            <w:iCs/>
            <w:color w:val="CC3333"/>
            <w:sz w:val="20"/>
            <w:szCs w:val="20"/>
          </w:rPr>
          <w:t xml:space="preserve"> FOR EACH ROW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i/>
          <w:iCs/>
          <w:color w:val="CC3333"/>
          <w:sz w:val="20"/>
          <w:szCs w:val="20"/>
        </w:rPr>
      </w:pPr>
      <w:ins w:id="114" w:author="Unknown">
        <w:r w:rsidRPr="002260FF">
          <w:rPr>
            <w:rFonts w:ascii="Courier New" w:eastAsia="Times New Roman" w:hAnsi="Courier New" w:cs="Courier New"/>
            <w:i/>
            <w:iCs/>
            <w:color w:val="CC3333"/>
            <w:sz w:val="20"/>
            <w:szCs w:val="20"/>
          </w:rPr>
          <w:t xml:space="preserve"> BEGIN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i/>
          <w:iCs/>
          <w:color w:val="CC3333"/>
          <w:sz w:val="20"/>
          <w:szCs w:val="20"/>
        </w:rPr>
      </w:pPr>
      <w:ins w:id="116" w:author="Unknown">
        <w:r w:rsidRPr="002260FF">
          <w:rPr>
            <w:rFonts w:ascii="Courier New" w:eastAsia="Times New Roman" w:hAnsi="Courier New" w:cs="Courier New"/>
            <w:i/>
            <w:iCs/>
            <w:color w:val="CC3333"/>
            <w:sz w:val="20"/>
            <w:szCs w:val="20"/>
          </w:rPr>
          <w:t xml:space="preserve"> INSERT INTO product_check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i/>
          <w:iCs/>
          <w:color w:val="CC3333"/>
          <w:sz w:val="20"/>
          <w:szCs w:val="20"/>
        </w:rPr>
      </w:pPr>
      <w:ins w:id="118" w:author="Unknown">
        <w:r w:rsidRPr="002260FF">
          <w:rPr>
            <w:rFonts w:ascii="Courier New" w:eastAsia="Times New Roman" w:hAnsi="Courier New" w:cs="Courier New"/>
            <w:i/>
            <w:iCs/>
            <w:color w:val="CC3333"/>
            <w:sz w:val="20"/>
            <w:szCs w:val="20"/>
          </w:rPr>
          <w:t xml:space="preserve"> Values('Before update row level',sysdate);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i/>
          <w:iCs/>
          <w:color w:val="CC3333"/>
          <w:sz w:val="20"/>
          <w:szCs w:val="20"/>
        </w:rPr>
      </w:pPr>
      <w:ins w:id="120" w:author="Unknown">
        <w:r w:rsidRPr="002260FF">
          <w:rPr>
            <w:rFonts w:ascii="Courier New" w:eastAsia="Times New Roman" w:hAnsi="Courier New" w:cs="Courier New"/>
            <w:i/>
            <w:iCs/>
            <w:color w:val="CC3333"/>
            <w:sz w:val="20"/>
            <w:szCs w:val="20"/>
          </w:rPr>
          <w:t xml:space="preserve"> END;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i/>
          <w:iCs/>
          <w:color w:val="CC3333"/>
          <w:sz w:val="20"/>
          <w:szCs w:val="20"/>
        </w:rPr>
      </w:pPr>
      <w:ins w:id="122" w:author="Unknown">
        <w:r w:rsidRPr="002260FF">
          <w:rPr>
            <w:rFonts w:ascii="Courier New" w:eastAsia="Times New Roman" w:hAnsi="Courier New" w:cs="Courier New"/>
            <w:i/>
            <w:iCs/>
            <w:color w:val="CC3333"/>
            <w:sz w:val="20"/>
            <w:szCs w:val="20"/>
          </w:rPr>
          <w:t xml:space="preserve"> / </w:t>
        </w:r>
      </w:ins>
    </w:p>
    <w:p w:rsidR="002260FF" w:rsidRPr="002260FF" w:rsidRDefault="002260FF" w:rsidP="002260FF">
      <w:pPr>
        <w:shd w:val="clear" w:color="auto" w:fill="FFFFFF"/>
        <w:spacing w:before="100" w:beforeAutospacing="1" w:after="100" w:afterAutospacing="1" w:line="330" w:lineRule="atLeast"/>
        <w:rPr>
          <w:ins w:id="123" w:author="Unknown"/>
          <w:rFonts w:ascii="Trebuchet MS" w:eastAsia="Times New Roman" w:hAnsi="Trebuchet MS" w:cs="Times New Roman"/>
          <w:color w:val="666666"/>
          <w:sz w:val="20"/>
          <w:szCs w:val="20"/>
        </w:rPr>
      </w:pPr>
      <w:ins w:id="124" w:author="Unknown">
        <w:r w:rsidRPr="002260FF">
          <w:rPr>
            <w:rFonts w:ascii="Trebuchet MS" w:eastAsia="Times New Roman" w:hAnsi="Trebuchet MS" w:cs="Times New Roman"/>
            <w:b/>
            <w:bCs/>
            <w:color w:val="666666"/>
            <w:sz w:val="20"/>
          </w:rPr>
          <w:t>3) AFTER UPDATE, Statement Level:</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This trigger will insert a record into the table 'product_check' after a sql update statement is executed, at the statement level.</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i/>
          <w:iCs/>
          <w:color w:val="CC3333"/>
          <w:sz w:val="20"/>
          <w:szCs w:val="20"/>
        </w:rPr>
      </w:pPr>
      <w:ins w:id="126" w:author="Unknown">
        <w:r w:rsidRPr="002260FF">
          <w:rPr>
            <w:rFonts w:ascii="Courier New" w:eastAsia="Times New Roman" w:hAnsi="Courier New" w:cs="Courier New"/>
            <w:i/>
            <w:iCs/>
            <w:color w:val="CC3333"/>
            <w:sz w:val="20"/>
            <w:szCs w:val="20"/>
          </w:rPr>
          <w:t xml:space="preserve"> CREATE or REPLACE TRIGGER After_Update_Stat_product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i/>
          <w:iCs/>
          <w:color w:val="CC3333"/>
          <w:sz w:val="20"/>
          <w:szCs w:val="20"/>
        </w:rPr>
      </w:pPr>
      <w:ins w:id="128" w:author="Unknown">
        <w:r w:rsidRPr="002260FF">
          <w:rPr>
            <w:rFonts w:ascii="Courier New" w:eastAsia="Times New Roman" w:hAnsi="Courier New" w:cs="Courier New"/>
            <w:i/>
            <w:iCs/>
            <w:color w:val="CC3333"/>
            <w:sz w:val="20"/>
            <w:szCs w:val="20"/>
          </w:rPr>
          <w:t xml:space="preserve"> AFTER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i/>
          <w:iCs/>
          <w:color w:val="CC3333"/>
          <w:sz w:val="20"/>
          <w:szCs w:val="20"/>
        </w:rPr>
      </w:pPr>
      <w:ins w:id="130" w:author="Unknown">
        <w:r w:rsidRPr="002260FF">
          <w:rPr>
            <w:rFonts w:ascii="Courier New" w:eastAsia="Times New Roman" w:hAnsi="Courier New" w:cs="Courier New"/>
            <w:i/>
            <w:iCs/>
            <w:color w:val="CC3333"/>
            <w:sz w:val="20"/>
            <w:szCs w:val="20"/>
          </w:rPr>
          <w:t xml:space="preserve"> UPDATE ON 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i/>
          <w:iCs/>
          <w:color w:val="CC3333"/>
          <w:sz w:val="20"/>
          <w:szCs w:val="20"/>
        </w:rPr>
      </w:pPr>
      <w:ins w:id="132" w:author="Unknown">
        <w:r w:rsidRPr="002260FF">
          <w:rPr>
            <w:rFonts w:ascii="Courier New" w:eastAsia="Times New Roman" w:hAnsi="Courier New" w:cs="Courier New"/>
            <w:i/>
            <w:iCs/>
            <w:color w:val="CC3333"/>
            <w:sz w:val="20"/>
            <w:szCs w:val="20"/>
          </w:rPr>
          <w:t xml:space="preserve"> BEGIN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i/>
          <w:iCs/>
          <w:color w:val="CC3333"/>
          <w:sz w:val="20"/>
          <w:szCs w:val="20"/>
        </w:rPr>
      </w:pPr>
      <w:ins w:id="134" w:author="Unknown">
        <w:r w:rsidRPr="002260FF">
          <w:rPr>
            <w:rFonts w:ascii="Courier New" w:eastAsia="Times New Roman" w:hAnsi="Courier New" w:cs="Courier New"/>
            <w:i/>
            <w:iCs/>
            <w:color w:val="CC3333"/>
            <w:sz w:val="20"/>
            <w:szCs w:val="20"/>
          </w:rPr>
          <w:t xml:space="preserve"> INSERT INTO product_check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i/>
          <w:iCs/>
          <w:color w:val="CC3333"/>
          <w:sz w:val="20"/>
          <w:szCs w:val="20"/>
        </w:rPr>
      </w:pPr>
      <w:ins w:id="136" w:author="Unknown">
        <w:r w:rsidRPr="002260FF">
          <w:rPr>
            <w:rFonts w:ascii="Courier New" w:eastAsia="Times New Roman" w:hAnsi="Courier New" w:cs="Courier New"/>
            <w:i/>
            <w:iCs/>
            <w:color w:val="CC3333"/>
            <w:sz w:val="20"/>
            <w:szCs w:val="20"/>
          </w:rPr>
          <w:t xml:space="preserve"> Values('After update, statement level', sysdate);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i/>
          <w:iCs/>
          <w:color w:val="CC3333"/>
          <w:sz w:val="20"/>
          <w:szCs w:val="20"/>
        </w:rPr>
      </w:pPr>
      <w:ins w:id="138" w:author="Unknown">
        <w:r w:rsidRPr="002260FF">
          <w:rPr>
            <w:rFonts w:ascii="Courier New" w:eastAsia="Times New Roman" w:hAnsi="Courier New" w:cs="Courier New"/>
            <w:i/>
            <w:iCs/>
            <w:color w:val="CC3333"/>
            <w:sz w:val="20"/>
            <w:szCs w:val="20"/>
          </w:rPr>
          <w:t xml:space="preserve"> End;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i/>
          <w:iCs/>
          <w:color w:val="CC3333"/>
          <w:sz w:val="20"/>
          <w:szCs w:val="20"/>
        </w:rPr>
      </w:pPr>
      <w:ins w:id="140" w:author="Unknown">
        <w:r w:rsidRPr="002260FF">
          <w:rPr>
            <w:rFonts w:ascii="Courier New" w:eastAsia="Times New Roman" w:hAnsi="Courier New" w:cs="Courier New"/>
            <w:i/>
            <w:iCs/>
            <w:color w:val="CC3333"/>
            <w:sz w:val="20"/>
            <w:szCs w:val="20"/>
          </w:rPr>
          <w:t xml:space="preserve"> / </w:t>
        </w:r>
      </w:ins>
    </w:p>
    <w:p w:rsidR="002260FF" w:rsidRPr="002260FF" w:rsidRDefault="002260FF" w:rsidP="002260FF">
      <w:pPr>
        <w:shd w:val="clear" w:color="auto" w:fill="FFFFFF"/>
        <w:spacing w:before="100" w:beforeAutospacing="1" w:after="100" w:afterAutospacing="1" w:line="330" w:lineRule="atLeast"/>
        <w:rPr>
          <w:ins w:id="141" w:author="Unknown"/>
          <w:rFonts w:ascii="Trebuchet MS" w:eastAsia="Times New Roman" w:hAnsi="Trebuchet MS" w:cs="Times New Roman"/>
          <w:color w:val="666666"/>
          <w:sz w:val="20"/>
          <w:szCs w:val="20"/>
        </w:rPr>
      </w:pPr>
      <w:ins w:id="142" w:author="Unknown">
        <w:r w:rsidRPr="002260FF">
          <w:rPr>
            <w:rFonts w:ascii="Trebuchet MS" w:eastAsia="Times New Roman" w:hAnsi="Trebuchet MS" w:cs="Times New Roman"/>
            <w:b/>
            <w:bCs/>
            <w:color w:val="666666"/>
            <w:sz w:val="20"/>
          </w:rPr>
          <w:t>4) AFTER UPDATE, Row Level: </w:t>
        </w:r>
        <w:r w:rsidRPr="002260FF">
          <w:rPr>
            <w:rFonts w:ascii="Trebuchet MS" w:eastAsia="Times New Roman" w:hAnsi="Trebuchet MS" w:cs="Times New Roman"/>
            <w:color w:val="666666"/>
            <w:sz w:val="20"/>
            <w:szCs w:val="20"/>
          </w:rPr>
          <w:t>This trigger will insert a record into the table 'product_check' after each row is updated.</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i/>
          <w:iCs/>
          <w:color w:val="CC3333"/>
          <w:sz w:val="20"/>
          <w:szCs w:val="20"/>
        </w:rPr>
      </w:pPr>
      <w:ins w:id="144" w:author="Unknown">
        <w:r w:rsidRPr="002260FF">
          <w:rPr>
            <w:rFonts w:ascii="Courier New" w:eastAsia="Times New Roman" w:hAnsi="Courier New" w:cs="Courier New"/>
            <w:i/>
            <w:iCs/>
            <w:color w:val="CC3333"/>
            <w:sz w:val="20"/>
            <w:szCs w:val="20"/>
          </w:rPr>
          <w:t xml:space="preserve"> CREATE or REPLACE TRIGGER After_Update_Row_product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i/>
          <w:iCs/>
          <w:color w:val="CC3333"/>
          <w:sz w:val="20"/>
          <w:szCs w:val="20"/>
        </w:rPr>
      </w:pPr>
      <w:ins w:id="146" w:author="Unknown">
        <w:r w:rsidRPr="002260FF">
          <w:rPr>
            <w:rFonts w:ascii="Courier New" w:eastAsia="Times New Roman" w:hAnsi="Courier New" w:cs="Courier New"/>
            <w:i/>
            <w:iCs/>
            <w:color w:val="CC3333"/>
            <w:sz w:val="20"/>
            <w:szCs w:val="20"/>
          </w:rPr>
          <w:t xml:space="preserve"> AFTER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Unknown"/>
          <w:rFonts w:ascii="Courier New" w:eastAsia="Times New Roman" w:hAnsi="Courier New" w:cs="Courier New"/>
          <w:i/>
          <w:iCs/>
          <w:color w:val="CC3333"/>
          <w:sz w:val="20"/>
          <w:szCs w:val="20"/>
        </w:rPr>
      </w:pPr>
      <w:ins w:id="148" w:author="Unknown">
        <w:r w:rsidRPr="002260FF">
          <w:rPr>
            <w:rFonts w:ascii="Courier New" w:eastAsia="Times New Roman" w:hAnsi="Courier New" w:cs="Courier New"/>
            <w:i/>
            <w:iCs/>
            <w:color w:val="CC3333"/>
            <w:sz w:val="20"/>
            <w:szCs w:val="20"/>
          </w:rPr>
          <w:t xml:space="preserve"> insert On product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i/>
          <w:iCs/>
          <w:color w:val="CC3333"/>
          <w:sz w:val="20"/>
          <w:szCs w:val="20"/>
        </w:rPr>
      </w:pPr>
      <w:ins w:id="150" w:author="Unknown">
        <w:r w:rsidRPr="002260FF">
          <w:rPr>
            <w:rFonts w:ascii="Courier New" w:eastAsia="Times New Roman" w:hAnsi="Courier New" w:cs="Courier New"/>
            <w:i/>
            <w:iCs/>
            <w:color w:val="CC3333"/>
            <w:sz w:val="20"/>
            <w:szCs w:val="20"/>
          </w:rPr>
          <w:t xml:space="preserve"> FOR EACH ROW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i/>
          <w:iCs/>
          <w:color w:val="CC3333"/>
          <w:sz w:val="20"/>
          <w:szCs w:val="20"/>
        </w:rPr>
      </w:pPr>
      <w:ins w:id="152" w:author="Unknown">
        <w:r w:rsidRPr="002260FF">
          <w:rPr>
            <w:rFonts w:ascii="Courier New" w:eastAsia="Times New Roman" w:hAnsi="Courier New" w:cs="Courier New"/>
            <w:i/>
            <w:iCs/>
            <w:color w:val="CC3333"/>
            <w:sz w:val="20"/>
            <w:szCs w:val="20"/>
          </w:rPr>
          <w:t xml:space="preserve"> BEGIN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i/>
          <w:iCs/>
          <w:color w:val="CC3333"/>
          <w:sz w:val="20"/>
          <w:szCs w:val="20"/>
        </w:rPr>
      </w:pPr>
      <w:ins w:id="154" w:author="Unknown">
        <w:r w:rsidRPr="002260FF">
          <w:rPr>
            <w:rFonts w:ascii="Courier New" w:eastAsia="Times New Roman" w:hAnsi="Courier New" w:cs="Courier New"/>
            <w:i/>
            <w:iCs/>
            <w:color w:val="CC3333"/>
            <w:sz w:val="20"/>
            <w:szCs w:val="20"/>
          </w:rPr>
          <w:t xml:space="preserve"> INSERT INTO product_check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i/>
          <w:iCs/>
          <w:color w:val="CC3333"/>
          <w:sz w:val="20"/>
          <w:szCs w:val="20"/>
        </w:rPr>
      </w:pPr>
      <w:ins w:id="156" w:author="Unknown">
        <w:r w:rsidRPr="002260FF">
          <w:rPr>
            <w:rFonts w:ascii="Courier New" w:eastAsia="Times New Roman" w:hAnsi="Courier New" w:cs="Courier New"/>
            <w:i/>
            <w:iCs/>
            <w:color w:val="CC3333"/>
            <w:sz w:val="20"/>
            <w:szCs w:val="20"/>
          </w:rPr>
          <w:t xml:space="preserve"> Values('After update, Row level',sysdate);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i/>
          <w:iCs/>
          <w:color w:val="CC3333"/>
          <w:sz w:val="20"/>
          <w:szCs w:val="20"/>
        </w:rPr>
      </w:pPr>
      <w:ins w:id="158" w:author="Unknown">
        <w:r w:rsidRPr="002260FF">
          <w:rPr>
            <w:rFonts w:ascii="Courier New" w:eastAsia="Times New Roman" w:hAnsi="Courier New" w:cs="Courier New"/>
            <w:i/>
            <w:iCs/>
            <w:color w:val="CC3333"/>
            <w:sz w:val="20"/>
            <w:szCs w:val="20"/>
          </w:rPr>
          <w:t xml:space="preserve"> END;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i/>
          <w:iCs/>
          <w:color w:val="CC3333"/>
          <w:sz w:val="20"/>
          <w:szCs w:val="20"/>
        </w:rPr>
      </w:pPr>
      <w:ins w:id="160" w:author="Unknown">
        <w:r w:rsidRPr="002260FF">
          <w:rPr>
            <w:rFonts w:ascii="Courier New" w:eastAsia="Times New Roman" w:hAnsi="Courier New" w:cs="Courier New"/>
            <w:i/>
            <w:iCs/>
            <w:color w:val="CC3333"/>
            <w:sz w:val="20"/>
            <w:szCs w:val="20"/>
          </w:rPr>
          <w:t xml:space="preserve"> / </w:t>
        </w:r>
      </w:ins>
    </w:p>
    <w:p w:rsidR="002260FF" w:rsidRPr="002260FF" w:rsidRDefault="002260FF" w:rsidP="002260FF">
      <w:pPr>
        <w:shd w:val="clear" w:color="auto" w:fill="FFFFFF"/>
        <w:spacing w:before="100" w:beforeAutospacing="1" w:after="100" w:afterAutospacing="1" w:line="330" w:lineRule="atLeast"/>
        <w:rPr>
          <w:ins w:id="161" w:author="Unknown"/>
          <w:rFonts w:ascii="Trebuchet MS" w:eastAsia="Times New Roman" w:hAnsi="Trebuchet MS" w:cs="Times New Roman"/>
          <w:color w:val="666666"/>
          <w:sz w:val="20"/>
          <w:szCs w:val="20"/>
        </w:rPr>
      </w:pPr>
      <w:ins w:id="162" w:author="Unknown">
        <w:r w:rsidRPr="002260FF">
          <w:rPr>
            <w:rFonts w:ascii="Trebuchet MS" w:eastAsia="Times New Roman" w:hAnsi="Trebuchet MS" w:cs="Times New Roman"/>
            <w:color w:val="666666"/>
            <w:sz w:val="20"/>
            <w:szCs w:val="20"/>
          </w:rPr>
          <w:t>Now lets execute a update statement on table product.</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i/>
          <w:iCs/>
          <w:color w:val="CC3333"/>
          <w:sz w:val="20"/>
          <w:szCs w:val="20"/>
        </w:rPr>
      </w:pPr>
      <w:ins w:id="164" w:author="Unknown">
        <w:r w:rsidRPr="002260FF">
          <w:rPr>
            <w:rFonts w:ascii="Courier New" w:eastAsia="Times New Roman" w:hAnsi="Courier New" w:cs="Courier New"/>
            <w:i/>
            <w:iCs/>
            <w:color w:val="CC3333"/>
            <w:sz w:val="20"/>
            <w:szCs w:val="20"/>
          </w:rPr>
          <w:t xml:space="preserve"> UPDATE PRODUCT SET unit_price = 800  </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i/>
          <w:iCs/>
          <w:color w:val="CC3333"/>
          <w:sz w:val="20"/>
          <w:szCs w:val="20"/>
        </w:rPr>
      </w:pPr>
      <w:ins w:id="166" w:author="Unknown">
        <w:r w:rsidRPr="002260FF">
          <w:rPr>
            <w:rFonts w:ascii="Courier New" w:eastAsia="Times New Roman" w:hAnsi="Courier New" w:cs="Courier New"/>
            <w:i/>
            <w:iCs/>
            <w:color w:val="CC3333"/>
            <w:sz w:val="20"/>
            <w:szCs w:val="20"/>
          </w:rPr>
          <w:t xml:space="preserve"> WHERE product_id in (100,101); </w:t>
        </w:r>
      </w:ins>
    </w:p>
    <w:p w:rsidR="002260FF" w:rsidRPr="002260FF" w:rsidRDefault="002260FF" w:rsidP="002260FF">
      <w:pPr>
        <w:shd w:val="clear" w:color="auto" w:fill="FFFFFF"/>
        <w:spacing w:before="100" w:beforeAutospacing="1" w:after="100" w:afterAutospacing="1" w:line="330" w:lineRule="atLeast"/>
        <w:rPr>
          <w:ins w:id="167" w:author="Unknown"/>
          <w:rFonts w:ascii="Trebuchet MS" w:eastAsia="Times New Roman" w:hAnsi="Trebuchet MS" w:cs="Times New Roman"/>
          <w:color w:val="666666"/>
          <w:sz w:val="20"/>
          <w:szCs w:val="20"/>
        </w:rPr>
      </w:pPr>
      <w:ins w:id="168" w:author="Unknown">
        <w:r w:rsidRPr="002260FF">
          <w:rPr>
            <w:rFonts w:ascii="Trebuchet MS" w:eastAsia="Times New Roman" w:hAnsi="Trebuchet MS" w:cs="Times New Roman"/>
            <w:color w:val="666666"/>
            <w:sz w:val="20"/>
            <w:szCs w:val="20"/>
          </w:rPr>
          <w:t>Lets check the data in 'product_check' table to see the order in which the trigger is fired.</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i/>
          <w:iCs/>
          <w:color w:val="CC3333"/>
          <w:sz w:val="20"/>
          <w:szCs w:val="20"/>
        </w:rPr>
      </w:pPr>
      <w:ins w:id="170" w:author="Unknown">
        <w:r w:rsidRPr="002260FF">
          <w:rPr>
            <w:rFonts w:ascii="Courier New" w:eastAsia="Times New Roman" w:hAnsi="Courier New" w:cs="Courier New"/>
            <w:i/>
            <w:iCs/>
            <w:color w:val="CC3333"/>
            <w:sz w:val="20"/>
            <w:szCs w:val="20"/>
          </w:rPr>
          <w:t xml:space="preserve"> SELECT * FROM product_check; </w:t>
        </w:r>
      </w:ins>
    </w:p>
    <w:p w:rsidR="002260FF" w:rsidRPr="002260FF" w:rsidRDefault="002260FF" w:rsidP="002260FF">
      <w:pPr>
        <w:shd w:val="clear" w:color="auto" w:fill="FFFFFF"/>
        <w:spacing w:before="100" w:beforeAutospacing="1" w:after="100" w:afterAutospacing="1" w:line="330" w:lineRule="atLeast"/>
        <w:rPr>
          <w:ins w:id="171" w:author="Unknown"/>
          <w:rFonts w:ascii="Trebuchet MS" w:eastAsia="Times New Roman" w:hAnsi="Trebuchet MS" w:cs="Times New Roman"/>
          <w:color w:val="666666"/>
          <w:sz w:val="20"/>
          <w:szCs w:val="20"/>
        </w:rPr>
      </w:pPr>
      <w:ins w:id="172" w:author="Unknown">
        <w:r w:rsidRPr="002260FF">
          <w:rPr>
            <w:rFonts w:ascii="Trebuchet MS" w:eastAsia="Times New Roman" w:hAnsi="Trebuchet MS" w:cs="Times New Roman"/>
            <w:b/>
            <w:bCs/>
            <w:color w:val="666666"/>
            <w:sz w:val="20"/>
          </w:rPr>
          <w:t>Output:</w:t>
        </w:r>
      </w:ins>
    </w:p>
    <w:p w:rsidR="002260FF" w:rsidRPr="002260FF" w:rsidRDefault="002260FF" w:rsidP="002260FF">
      <w:pPr>
        <w:shd w:val="clear" w:color="auto" w:fill="FFFFFF"/>
        <w:spacing w:before="100" w:beforeAutospacing="1" w:after="100" w:afterAutospacing="1" w:line="330" w:lineRule="atLeast"/>
        <w:rPr>
          <w:ins w:id="173" w:author="Unknown"/>
          <w:rFonts w:ascii="Trebuchet MS" w:eastAsia="Times New Roman" w:hAnsi="Trebuchet MS" w:cs="Times New Roman"/>
          <w:color w:val="666666"/>
          <w:sz w:val="20"/>
          <w:szCs w:val="20"/>
        </w:rPr>
      </w:pPr>
      <w:ins w:id="174" w:author="Unknown">
        <w:r w:rsidRPr="002260FF">
          <w:rPr>
            <w:rFonts w:ascii="Trebuchet MS" w:eastAsia="Times New Roman" w:hAnsi="Trebuchet MS" w:cs="Times New Roman"/>
            <w:color w:val="666666"/>
            <w:sz w:val="20"/>
            <w:szCs w:val="20"/>
          </w:rPr>
          <w:t>Mesage                                             Current_Date</w:t>
        </w:r>
      </w:ins>
    </w:p>
    <w:p w:rsidR="002260FF" w:rsidRPr="002260FF" w:rsidRDefault="002260FF" w:rsidP="002260FF">
      <w:pPr>
        <w:shd w:val="clear" w:color="auto" w:fill="FFFFFF"/>
        <w:spacing w:before="100" w:beforeAutospacing="1" w:after="100" w:afterAutospacing="1" w:line="330" w:lineRule="atLeast"/>
        <w:rPr>
          <w:ins w:id="175" w:author="Unknown"/>
          <w:rFonts w:ascii="Trebuchet MS" w:eastAsia="Times New Roman" w:hAnsi="Trebuchet MS" w:cs="Times New Roman"/>
          <w:color w:val="666666"/>
          <w:sz w:val="20"/>
          <w:szCs w:val="20"/>
        </w:rPr>
      </w:pPr>
      <w:ins w:id="176" w:author="Unknown">
        <w:r w:rsidRPr="002260FF">
          <w:rPr>
            <w:rFonts w:ascii="Trebuchet MS" w:eastAsia="Times New Roman" w:hAnsi="Trebuchet MS" w:cs="Times New Roman"/>
            <w:color w:val="666666"/>
            <w:sz w:val="20"/>
            <w:szCs w:val="20"/>
          </w:rPr>
          <w:lastRenderedPageBreak/>
          <w:t>------------------------------------------------------------</w:t>
        </w:r>
      </w:ins>
    </w:p>
    <w:p w:rsidR="002260FF" w:rsidRPr="002260FF" w:rsidRDefault="002260FF" w:rsidP="002260FF">
      <w:pPr>
        <w:shd w:val="clear" w:color="auto" w:fill="FFFFFF"/>
        <w:spacing w:before="100" w:beforeAutospacing="1" w:after="100" w:afterAutospacing="1" w:line="330" w:lineRule="atLeast"/>
        <w:rPr>
          <w:ins w:id="177" w:author="Unknown"/>
          <w:rFonts w:ascii="Trebuchet MS" w:eastAsia="Times New Roman" w:hAnsi="Trebuchet MS" w:cs="Times New Roman"/>
          <w:color w:val="666666"/>
          <w:sz w:val="20"/>
          <w:szCs w:val="20"/>
        </w:rPr>
      </w:pPr>
      <w:ins w:id="178" w:author="Unknown">
        <w:r w:rsidRPr="002260FF">
          <w:rPr>
            <w:rFonts w:ascii="Trebuchet MS" w:eastAsia="Times New Roman" w:hAnsi="Trebuchet MS" w:cs="Times New Roman"/>
            <w:color w:val="666666"/>
            <w:sz w:val="20"/>
            <w:szCs w:val="20"/>
          </w:rPr>
          <w:t>Before update, statement level          26-Nov-2008</w:t>
        </w:r>
        <w:r w:rsidRPr="002260FF">
          <w:rPr>
            <w:rFonts w:ascii="Trebuchet MS" w:eastAsia="Times New Roman" w:hAnsi="Trebuchet MS" w:cs="Times New Roman"/>
            <w:color w:val="666666"/>
            <w:sz w:val="20"/>
            <w:szCs w:val="20"/>
          </w:rPr>
          <w:br/>
          <w:t>Before update, row level                    26-Nov-2008</w:t>
        </w:r>
        <w:r w:rsidRPr="002260FF">
          <w:rPr>
            <w:rFonts w:ascii="Trebuchet MS" w:eastAsia="Times New Roman" w:hAnsi="Trebuchet MS" w:cs="Times New Roman"/>
            <w:color w:val="666666"/>
            <w:sz w:val="20"/>
            <w:szCs w:val="20"/>
          </w:rPr>
          <w:br/>
          <w:t>After update, Row level                     26-Nov-2008</w:t>
        </w:r>
        <w:r w:rsidRPr="002260FF">
          <w:rPr>
            <w:rFonts w:ascii="Trebuchet MS" w:eastAsia="Times New Roman" w:hAnsi="Trebuchet MS" w:cs="Times New Roman"/>
            <w:color w:val="666666"/>
            <w:sz w:val="20"/>
            <w:szCs w:val="20"/>
          </w:rPr>
          <w:br/>
          <w:t>Before update, row level                    26-Nov-2008</w:t>
        </w:r>
        <w:r w:rsidRPr="002260FF">
          <w:rPr>
            <w:rFonts w:ascii="Trebuchet MS" w:eastAsia="Times New Roman" w:hAnsi="Trebuchet MS" w:cs="Times New Roman"/>
            <w:color w:val="666666"/>
            <w:sz w:val="20"/>
            <w:szCs w:val="20"/>
          </w:rPr>
          <w:br/>
          <w:t>After update, Row level                     26-Nov-2008</w:t>
        </w:r>
        <w:r w:rsidRPr="002260FF">
          <w:rPr>
            <w:rFonts w:ascii="Trebuchet MS" w:eastAsia="Times New Roman" w:hAnsi="Trebuchet MS" w:cs="Times New Roman"/>
            <w:color w:val="666666"/>
            <w:sz w:val="20"/>
            <w:szCs w:val="20"/>
          </w:rPr>
          <w:br/>
          <w:t>After update, statement level            26-Nov-2008</w:t>
        </w:r>
      </w:ins>
    </w:p>
    <w:p w:rsidR="002260FF" w:rsidRPr="00481E7C" w:rsidRDefault="002260FF" w:rsidP="002260FF">
      <w:pPr>
        <w:shd w:val="clear" w:color="auto" w:fill="FFFFFF"/>
        <w:spacing w:before="100" w:beforeAutospacing="1" w:after="100" w:afterAutospacing="1" w:line="330" w:lineRule="atLeast"/>
        <w:rPr>
          <w:ins w:id="179" w:author="Unknown"/>
          <w:rFonts w:ascii="Arial Rounded MT Bold" w:eastAsia="Times New Roman" w:hAnsi="Arial Rounded MT Bold" w:cs="Times New Roman"/>
          <w:color w:val="666666"/>
          <w:sz w:val="20"/>
          <w:szCs w:val="20"/>
        </w:rPr>
      </w:pPr>
      <w:ins w:id="180" w:author="Unknown">
        <w:r w:rsidRPr="00481E7C">
          <w:rPr>
            <w:rFonts w:ascii="Arial Rounded MT Bold" w:eastAsia="Times New Roman" w:hAnsi="Arial Rounded MT Bold" w:cs="Times New Roman"/>
            <w:color w:val="666666"/>
            <w:sz w:val="20"/>
            <w:szCs w:val="20"/>
          </w:rPr>
          <w:t>The above result shows 'before update' and 'after update' row level events have occured twice, since two records were updated. But 'before update' and 'after update' statement level events are fired only once per sql statement.</w:t>
        </w:r>
      </w:ins>
    </w:p>
    <w:p w:rsidR="002260FF" w:rsidRPr="002260FF" w:rsidRDefault="002260FF" w:rsidP="002260FF">
      <w:pPr>
        <w:shd w:val="clear" w:color="auto" w:fill="FFFFFF"/>
        <w:spacing w:before="100" w:beforeAutospacing="1" w:after="100" w:afterAutospacing="1" w:line="330" w:lineRule="atLeast"/>
        <w:rPr>
          <w:ins w:id="181" w:author="Unknown"/>
          <w:rFonts w:ascii="Trebuchet MS" w:eastAsia="Times New Roman" w:hAnsi="Trebuchet MS" w:cs="Times New Roman"/>
          <w:color w:val="666666"/>
          <w:sz w:val="20"/>
          <w:szCs w:val="20"/>
        </w:rPr>
      </w:pPr>
      <w:ins w:id="182" w:author="Unknown">
        <w:r w:rsidRPr="002260FF">
          <w:rPr>
            <w:rFonts w:ascii="Trebuchet MS" w:eastAsia="Times New Roman" w:hAnsi="Trebuchet MS" w:cs="Times New Roman"/>
            <w:color w:val="666666"/>
            <w:sz w:val="20"/>
            <w:szCs w:val="20"/>
          </w:rPr>
          <w:t>The above rules apply similarly for INSERT and DELETE statements.</w:t>
        </w:r>
      </w:ins>
    </w:p>
    <w:p w:rsidR="002260FF" w:rsidRPr="002260FF" w:rsidRDefault="002260FF" w:rsidP="002260FF">
      <w:pPr>
        <w:shd w:val="clear" w:color="auto" w:fill="FFFFFF"/>
        <w:spacing w:after="0" w:line="240" w:lineRule="auto"/>
        <w:outlineLvl w:val="1"/>
        <w:rPr>
          <w:ins w:id="183" w:author="Unknown"/>
          <w:rFonts w:ascii="Trebuchet MS" w:eastAsia="Times New Roman" w:hAnsi="Trebuchet MS" w:cs="Times New Roman"/>
          <w:color w:val="666666"/>
          <w:sz w:val="40"/>
          <w:szCs w:val="40"/>
        </w:rPr>
      </w:pPr>
      <w:ins w:id="184" w:author="Unknown">
        <w:r w:rsidRPr="002260FF">
          <w:rPr>
            <w:rFonts w:ascii="Trebuchet MS" w:eastAsia="Times New Roman" w:hAnsi="Trebuchet MS" w:cs="Times New Roman"/>
            <w:color w:val="666666"/>
            <w:sz w:val="40"/>
            <w:szCs w:val="40"/>
          </w:rPr>
          <w:t>How To know Information about Triggers.</w:t>
        </w:r>
      </w:ins>
    </w:p>
    <w:p w:rsidR="002260FF" w:rsidRPr="002260FF" w:rsidRDefault="002260FF" w:rsidP="002260FF">
      <w:pPr>
        <w:shd w:val="clear" w:color="auto" w:fill="FFFFFF"/>
        <w:spacing w:before="100" w:beforeAutospacing="1" w:after="100" w:afterAutospacing="1" w:line="330" w:lineRule="atLeast"/>
        <w:rPr>
          <w:ins w:id="185" w:author="Unknown"/>
          <w:rFonts w:ascii="Trebuchet MS" w:eastAsia="Times New Roman" w:hAnsi="Trebuchet MS" w:cs="Times New Roman"/>
          <w:color w:val="666666"/>
          <w:sz w:val="20"/>
          <w:szCs w:val="20"/>
        </w:rPr>
      </w:pPr>
      <w:ins w:id="186" w:author="Unknown">
        <w:r w:rsidRPr="002260FF">
          <w:rPr>
            <w:rFonts w:ascii="Trebuchet MS" w:eastAsia="Times New Roman" w:hAnsi="Trebuchet MS" w:cs="Times New Roman"/>
            <w:color w:val="666666"/>
            <w:sz w:val="20"/>
            <w:szCs w:val="20"/>
          </w:rPr>
          <w:t>We can use the data dictionary view 'USER_TRIGGERS' to obtain information about any trigger.</w:t>
        </w:r>
      </w:ins>
    </w:p>
    <w:p w:rsidR="002260FF" w:rsidRPr="002260FF" w:rsidRDefault="002260FF" w:rsidP="002260FF">
      <w:pPr>
        <w:shd w:val="clear" w:color="auto" w:fill="FFFFFF"/>
        <w:spacing w:before="100" w:beforeAutospacing="1" w:after="100" w:afterAutospacing="1" w:line="330" w:lineRule="atLeast"/>
        <w:rPr>
          <w:ins w:id="187" w:author="Unknown"/>
          <w:rFonts w:ascii="Trebuchet MS" w:eastAsia="Times New Roman" w:hAnsi="Trebuchet MS" w:cs="Times New Roman"/>
          <w:color w:val="666666"/>
          <w:sz w:val="20"/>
          <w:szCs w:val="20"/>
        </w:rPr>
      </w:pPr>
      <w:ins w:id="188" w:author="Unknown">
        <w:r w:rsidRPr="002260FF">
          <w:rPr>
            <w:rFonts w:ascii="Trebuchet MS" w:eastAsia="Times New Roman" w:hAnsi="Trebuchet MS" w:cs="Times New Roman"/>
            <w:color w:val="666666"/>
            <w:sz w:val="20"/>
            <w:szCs w:val="20"/>
          </w:rPr>
          <w:t>The below statement shows the structure of the view 'USER_TRIGGERS'</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i/>
          <w:iCs/>
          <w:color w:val="CC3333"/>
          <w:sz w:val="20"/>
          <w:szCs w:val="20"/>
        </w:rPr>
      </w:pPr>
      <w:ins w:id="190" w:author="Unknown">
        <w:r w:rsidRPr="002260FF">
          <w:rPr>
            <w:rFonts w:ascii="Courier New" w:eastAsia="Times New Roman" w:hAnsi="Courier New" w:cs="Courier New"/>
            <w:i/>
            <w:iCs/>
            <w:color w:val="CC3333"/>
            <w:sz w:val="20"/>
            <w:szCs w:val="20"/>
          </w:rPr>
          <w:t xml:space="preserve"> DESC USER_TRIGGERS; </w:t>
        </w:r>
      </w:ins>
    </w:p>
    <w:p w:rsidR="002260FF" w:rsidRPr="002260FF" w:rsidRDefault="002260FF" w:rsidP="002260FF">
      <w:pPr>
        <w:shd w:val="clear" w:color="auto" w:fill="FFFFFF"/>
        <w:spacing w:before="100" w:beforeAutospacing="1" w:after="100" w:afterAutospacing="1" w:line="330" w:lineRule="atLeast"/>
        <w:rPr>
          <w:ins w:id="191" w:author="Unknown"/>
          <w:rFonts w:ascii="Trebuchet MS" w:eastAsia="Times New Roman" w:hAnsi="Trebuchet MS" w:cs="Times New Roman"/>
          <w:color w:val="666666"/>
          <w:sz w:val="20"/>
          <w:szCs w:val="20"/>
        </w:rPr>
      </w:pPr>
      <w:ins w:id="192" w:author="Unknown">
        <w:r w:rsidRPr="002260FF">
          <w:rPr>
            <w:rFonts w:ascii="Trebuchet MS" w:eastAsia="Times New Roman" w:hAnsi="Trebuchet MS" w:cs="Times New Roman"/>
            <w:color w:val="666666"/>
            <w:sz w:val="20"/>
            <w:szCs w:val="20"/>
          </w:rPr>
          <w:t>NAME                              Type</w:t>
        </w:r>
      </w:ins>
    </w:p>
    <w:p w:rsidR="002260FF" w:rsidRPr="002260FF" w:rsidRDefault="002260FF" w:rsidP="002260FF">
      <w:pPr>
        <w:shd w:val="clear" w:color="auto" w:fill="FFFFFF"/>
        <w:spacing w:before="100" w:beforeAutospacing="1" w:after="100" w:afterAutospacing="1" w:line="330" w:lineRule="atLeast"/>
        <w:rPr>
          <w:ins w:id="193" w:author="Unknown"/>
          <w:rFonts w:ascii="Trebuchet MS" w:eastAsia="Times New Roman" w:hAnsi="Trebuchet MS" w:cs="Times New Roman"/>
          <w:color w:val="666666"/>
          <w:sz w:val="20"/>
          <w:szCs w:val="20"/>
        </w:rPr>
      </w:pPr>
      <w:ins w:id="194" w:author="Unknown">
        <w:r w:rsidRPr="002260FF">
          <w:rPr>
            <w:rFonts w:ascii="Trebuchet MS" w:eastAsia="Times New Roman" w:hAnsi="Trebuchet MS" w:cs="Times New Roman"/>
            <w:color w:val="666666"/>
            <w:sz w:val="20"/>
            <w:szCs w:val="20"/>
          </w:rPr>
          <w:t>--------------------------------------------------------</w:t>
        </w:r>
      </w:ins>
    </w:p>
    <w:p w:rsidR="002260FF" w:rsidRPr="002260FF" w:rsidRDefault="002260FF" w:rsidP="002260FF">
      <w:pPr>
        <w:shd w:val="clear" w:color="auto" w:fill="FFFFFF"/>
        <w:spacing w:before="100" w:beforeAutospacing="1" w:after="100" w:afterAutospacing="1" w:line="330" w:lineRule="atLeast"/>
        <w:rPr>
          <w:ins w:id="195" w:author="Unknown"/>
          <w:rFonts w:ascii="Trebuchet MS" w:eastAsia="Times New Roman" w:hAnsi="Trebuchet MS" w:cs="Times New Roman"/>
          <w:color w:val="666666"/>
          <w:sz w:val="20"/>
          <w:szCs w:val="20"/>
        </w:rPr>
      </w:pPr>
      <w:ins w:id="196" w:author="Unknown">
        <w:r w:rsidRPr="002260FF">
          <w:rPr>
            <w:rFonts w:ascii="Trebuchet MS" w:eastAsia="Times New Roman" w:hAnsi="Trebuchet MS" w:cs="Times New Roman"/>
            <w:color w:val="666666"/>
            <w:sz w:val="20"/>
            <w:szCs w:val="20"/>
          </w:rPr>
          <w:t>TRIGGER_NAME                 VARCHAR2(30)</w:t>
        </w:r>
        <w:r w:rsidRPr="002260FF">
          <w:rPr>
            <w:rFonts w:ascii="Trebuchet MS" w:eastAsia="Times New Roman" w:hAnsi="Trebuchet MS" w:cs="Times New Roman"/>
            <w:color w:val="666666"/>
            <w:sz w:val="20"/>
            <w:szCs w:val="20"/>
          </w:rPr>
          <w:br/>
          <w:t>TRIGGER_TYPE                  VARCHAR2(16)</w:t>
        </w:r>
        <w:r w:rsidRPr="002260FF">
          <w:rPr>
            <w:rFonts w:ascii="Trebuchet MS" w:eastAsia="Times New Roman" w:hAnsi="Trebuchet MS" w:cs="Times New Roman"/>
            <w:color w:val="666666"/>
            <w:sz w:val="20"/>
            <w:szCs w:val="20"/>
          </w:rPr>
          <w:br/>
          <w:t xml:space="preserve">TRIGGER_EVENT                VARCHAR2(75) </w:t>
        </w:r>
        <w:r w:rsidRPr="002260FF">
          <w:rPr>
            <w:rFonts w:ascii="Trebuchet MS" w:eastAsia="Times New Roman" w:hAnsi="Trebuchet MS" w:cs="Times New Roman"/>
            <w:color w:val="666666"/>
            <w:sz w:val="20"/>
            <w:szCs w:val="20"/>
          </w:rPr>
          <w:br/>
          <w:t>TABLE_OWNER                  VARCHAR2(30)</w:t>
        </w:r>
        <w:r w:rsidRPr="002260FF">
          <w:rPr>
            <w:rFonts w:ascii="Trebuchet MS" w:eastAsia="Times New Roman" w:hAnsi="Trebuchet MS" w:cs="Times New Roman"/>
            <w:color w:val="666666"/>
            <w:sz w:val="20"/>
            <w:szCs w:val="20"/>
          </w:rPr>
          <w:br/>
          <w:t>BASE_OBJECT_TYPE           VARCHAR2(16)</w:t>
        </w:r>
        <w:r w:rsidRPr="002260FF">
          <w:rPr>
            <w:rFonts w:ascii="Trebuchet MS" w:eastAsia="Times New Roman" w:hAnsi="Trebuchet MS" w:cs="Times New Roman"/>
            <w:color w:val="666666"/>
            <w:sz w:val="20"/>
            <w:szCs w:val="20"/>
          </w:rPr>
          <w:br/>
          <w:t>TABLE_NAME                     VARCHAR2(30)</w:t>
        </w:r>
        <w:r w:rsidRPr="002260FF">
          <w:rPr>
            <w:rFonts w:ascii="Trebuchet MS" w:eastAsia="Times New Roman" w:hAnsi="Trebuchet MS" w:cs="Times New Roman"/>
            <w:color w:val="666666"/>
            <w:sz w:val="20"/>
            <w:szCs w:val="20"/>
          </w:rPr>
          <w:br/>
          <w:t>COLUMN_NAME                  VARCHAR2(4000)</w:t>
        </w:r>
        <w:r w:rsidRPr="002260FF">
          <w:rPr>
            <w:rFonts w:ascii="Trebuchet MS" w:eastAsia="Times New Roman" w:hAnsi="Trebuchet MS" w:cs="Times New Roman"/>
            <w:color w:val="666666"/>
            <w:sz w:val="20"/>
            <w:szCs w:val="20"/>
          </w:rPr>
          <w:br/>
          <w:t>REFERENCING_NAMES        VARCHAR2(128)</w:t>
        </w:r>
        <w:r w:rsidRPr="002260FF">
          <w:rPr>
            <w:rFonts w:ascii="Trebuchet MS" w:eastAsia="Times New Roman" w:hAnsi="Trebuchet MS" w:cs="Times New Roman"/>
            <w:color w:val="666666"/>
            <w:sz w:val="20"/>
            <w:szCs w:val="20"/>
          </w:rPr>
          <w:br/>
          <w:t>WHEN_CLAUSE                  VARCHAR2(4000)</w:t>
        </w:r>
        <w:r w:rsidRPr="002260FF">
          <w:rPr>
            <w:rFonts w:ascii="Trebuchet MS" w:eastAsia="Times New Roman" w:hAnsi="Trebuchet MS" w:cs="Times New Roman"/>
            <w:color w:val="666666"/>
            <w:sz w:val="20"/>
            <w:szCs w:val="20"/>
          </w:rPr>
          <w:br/>
          <w:t>STATUS                            VARCHAR2(8)</w:t>
        </w:r>
        <w:r w:rsidRPr="002260FF">
          <w:rPr>
            <w:rFonts w:ascii="Trebuchet MS" w:eastAsia="Times New Roman" w:hAnsi="Trebuchet MS" w:cs="Times New Roman"/>
            <w:color w:val="666666"/>
            <w:sz w:val="20"/>
            <w:szCs w:val="20"/>
          </w:rPr>
          <w:br/>
          <w:t>DESCRIPTION                    VARCHAR2(4000)</w:t>
        </w:r>
        <w:r w:rsidRPr="002260FF">
          <w:rPr>
            <w:rFonts w:ascii="Trebuchet MS" w:eastAsia="Times New Roman" w:hAnsi="Trebuchet MS" w:cs="Times New Roman"/>
            <w:color w:val="666666"/>
            <w:sz w:val="20"/>
            <w:szCs w:val="20"/>
          </w:rPr>
          <w:br/>
          <w:t>ACTION_TYPE                   VARCHAR2(11)</w:t>
        </w:r>
        <w:r w:rsidRPr="002260FF">
          <w:rPr>
            <w:rFonts w:ascii="Trebuchet MS" w:eastAsia="Times New Roman" w:hAnsi="Trebuchet MS" w:cs="Times New Roman"/>
            <w:color w:val="666666"/>
            <w:sz w:val="20"/>
            <w:szCs w:val="20"/>
          </w:rPr>
          <w:br/>
          <w:t>TRIGGER_BODY                 LONG</w:t>
        </w:r>
      </w:ins>
    </w:p>
    <w:p w:rsidR="002260FF" w:rsidRPr="002260FF" w:rsidRDefault="002260FF" w:rsidP="002260FF">
      <w:pPr>
        <w:shd w:val="clear" w:color="auto" w:fill="FFFFFF"/>
        <w:spacing w:before="100" w:beforeAutospacing="1" w:after="100" w:afterAutospacing="1" w:line="330" w:lineRule="atLeast"/>
        <w:rPr>
          <w:ins w:id="197" w:author="Unknown"/>
          <w:rFonts w:ascii="Trebuchet MS" w:eastAsia="Times New Roman" w:hAnsi="Trebuchet MS" w:cs="Times New Roman"/>
          <w:color w:val="666666"/>
          <w:sz w:val="20"/>
          <w:szCs w:val="20"/>
        </w:rPr>
      </w:pPr>
      <w:ins w:id="198" w:author="Unknown">
        <w:r w:rsidRPr="002260FF">
          <w:rPr>
            <w:rFonts w:ascii="Trebuchet MS" w:eastAsia="Times New Roman" w:hAnsi="Trebuchet MS" w:cs="Times New Roman"/>
            <w:color w:val="666666"/>
            <w:sz w:val="20"/>
            <w:szCs w:val="20"/>
          </w:rPr>
          <w:lastRenderedPageBreak/>
          <w:t>This view stores information about header and body of the trigger.</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i/>
          <w:iCs/>
          <w:color w:val="CC3333"/>
          <w:sz w:val="20"/>
          <w:szCs w:val="20"/>
        </w:rPr>
      </w:pPr>
      <w:ins w:id="200" w:author="Unknown">
        <w:r w:rsidRPr="002260FF">
          <w:rPr>
            <w:rFonts w:ascii="Courier New" w:eastAsia="Times New Roman" w:hAnsi="Courier New" w:cs="Courier New"/>
            <w:i/>
            <w:iCs/>
            <w:color w:val="CC3333"/>
            <w:sz w:val="20"/>
            <w:szCs w:val="20"/>
          </w:rPr>
          <w:t xml:space="preserve">SELECT * FROM user_triggers WHERE trigger_name = 'Before_Update_Stat_product'; </w:t>
        </w:r>
      </w:ins>
    </w:p>
    <w:p w:rsidR="002260FF" w:rsidRPr="002260FF" w:rsidRDefault="002260FF" w:rsidP="002260FF">
      <w:pPr>
        <w:shd w:val="clear" w:color="auto" w:fill="FFFFFF"/>
        <w:spacing w:before="100" w:beforeAutospacing="1" w:after="100" w:afterAutospacing="1" w:line="330" w:lineRule="atLeast"/>
        <w:rPr>
          <w:ins w:id="201" w:author="Unknown"/>
          <w:rFonts w:ascii="Trebuchet MS" w:eastAsia="Times New Roman" w:hAnsi="Trebuchet MS" w:cs="Times New Roman"/>
          <w:color w:val="666666"/>
          <w:sz w:val="20"/>
          <w:szCs w:val="20"/>
        </w:rPr>
      </w:pPr>
      <w:ins w:id="202" w:author="Unknown">
        <w:r w:rsidRPr="002260FF">
          <w:rPr>
            <w:rFonts w:ascii="Trebuchet MS" w:eastAsia="Times New Roman" w:hAnsi="Trebuchet MS" w:cs="Times New Roman"/>
            <w:color w:val="666666"/>
            <w:sz w:val="20"/>
            <w:szCs w:val="20"/>
          </w:rPr>
          <w:t>The above sql query provides the header and body of the trigger 'Before_Update_Stat_product'.</w:t>
        </w:r>
      </w:ins>
    </w:p>
    <w:p w:rsidR="002260FF" w:rsidRPr="002260FF" w:rsidRDefault="002260FF" w:rsidP="002260FF">
      <w:pPr>
        <w:shd w:val="clear" w:color="auto" w:fill="FFFFFF"/>
        <w:spacing w:before="100" w:beforeAutospacing="1" w:after="100" w:afterAutospacing="1" w:line="330" w:lineRule="atLeast"/>
        <w:rPr>
          <w:ins w:id="203" w:author="Unknown"/>
          <w:rFonts w:ascii="Trebuchet MS" w:eastAsia="Times New Roman" w:hAnsi="Trebuchet MS" w:cs="Times New Roman"/>
          <w:color w:val="666666"/>
          <w:sz w:val="20"/>
          <w:szCs w:val="20"/>
        </w:rPr>
      </w:pPr>
      <w:ins w:id="204" w:author="Unknown">
        <w:r w:rsidRPr="002260FF">
          <w:rPr>
            <w:rFonts w:ascii="Trebuchet MS" w:eastAsia="Times New Roman" w:hAnsi="Trebuchet MS" w:cs="Times New Roman"/>
            <w:color w:val="666666"/>
            <w:sz w:val="20"/>
            <w:szCs w:val="20"/>
          </w:rPr>
          <w:t>You can drop a trigger using the following command.</w:t>
        </w:r>
      </w:ins>
    </w:p>
    <w:p w:rsidR="002260FF" w:rsidRPr="002260FF" w:rsidRDefault="002260FF" w:rsidP="00226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i/>
          <w:iCs/>
          <w:color w:val="CC3333"/>
          <w:sz w:val="20"/>
          <w:szCs w:val="20"/>
        </w:rPr>
      </w:pPr>
      <w:ins w:id="206" w:author="Unknown">
        <w:r w:rsidRPr="002260FF">
          <w:rPr>
            <w:rFonts w:ascii="Courier New" w:eastAsia="Times New Roman" w:hAnsi="Courier New" w:cs="Courier New"/>
            <w:i/>
            <w:iCs/>
            <w:color w:val="CC3333"/>
            <w:sz w:val="20"/>
            <w:szCs w:val="20"/>
          </w:rPr>
          <w:t>DROP TRIGGER trigger_name;</w:t>
        </w:r>
      </w:ins>
    </w:p>
    <w:p w:rsidR="002260FF" w:rsidRPr="002260FF" w:rsidRDefault="002260FF" w:rsidP="002260FF">
      <w:pPr>
        <w:shd w:val="clear" w:color="auto" w:fill="FFFFFF"/>
        <w:spacing w:after="0" w:line="240" w:lineRule="auto"/>
        <w:outlineLvl w:val="1"/>
        <w:rPr>
          <w:ins w:id="207" w:author="Unknown"/>
          <w:rFonts w:ascii="Trebuchet MS" w:eastAsia="Times New Roman" w:hAnsi="Trebuchet MS" w:cs="Times New Roman"/>
          <w:color w:val="666666"/>
          <w:sz w:val="40"/>
          <w:szCs w:val="40"/>
        </w:rPr>
      </w:pPr>
      <w:ins w:id="208" w:author="Unknown">
        <w:r w:rsidRPr="002260FF">
          <w:rPr>
            <w:rFonts w:ascii="Trebuchet MS" w:eastAsia="Times New Roman" w:hAnsi="Trebuchet MS" w:cs="Times New Roman"/>
            <w:color w:val="666666"/>
            <w:sz w:val="40"/>
            <w:szCs w:val="40"/>
          </w:rPr>
          <w:t>CYCLIC CASCADING in a TRIGGER</w:t>
        </w:r>
      </w:ins>
    </w:p>
    <w:p w:rsidR="002260FF" w:rsidRPr="002260FF" w:rsidRDefault="002260FF" w:rsidP="002260FF">
      <w:pPr>
        <w:shd w:val="clear" w:color="auto" w:fill="FFFFFF"/>
        <w:spacing w:before="100" w:beforeAutospacing="1" w:after="100" w:afterAutospacing="1" w:line="330" w:lineRule="atLeast"/>
        <w:rPr>
          <w:ins w:id="209" w:author="Unknown"/>
          <w:rFonts w:ascii="Trebuchet MS" w:eastAsia="Times New Roman" w:hAnsi="Trebuchet MS" w:cs="Times New Roman"/>
          <w:color w:val="666666"/>
          <w:sz w:val="20"/>
          <w:szCs w:val="20"/>
        </w:rPr>
      </w:pPr>
      <w:ins w:id="210" w:author="Unknown">
        <w:r w:rsidRPr="002260FF">
          <w:rPr>
            <w:rFonts w:ascii="Trebuchet MS" w:eastAsia="Times New Roman" w:hAnsi="Trebuchet MS" w:cs="Times New Roman"/>
            <w:color w:val="666666"/>
            <w:sz w:val="20"/>
            <w:szCs w:val="20"/>
          </w:rPr>
          <w:t>This is an undesirable situation where more than one trigger enter into an infinite loop. while creating a trigger we should ensure the such a situtation does not exist.</w:t>
        </w:r>
      </w:ins>
    </w:p>
    <w:p w:rsidR="002260FF" w:rsidRPr="002260FF" w:rsidRDefault="002260FF" w:rsidP="002260FF">
      <w:pPr>
        <w:shd w:val="clear" w:color="auto" w:fill="FFFFFF"/>
        <w:spacing w:before="100" w:beforeAutospacing="1" w:after="100" w:afterAutospacing="1" w:line="330" w:lineRule="atLeast"/>
        <w:rPr>
          <w:ins w:id="211" w:author="Unknown"/>
          <w:rFonts w:ascii="Trebuchet MS" w:eastAsia="Times New Roman" w:hAnsi="Trebuchet MS" w:cs="Times New Roman"/>
          <w:color w:val="666666"/>
          <w:sz w:val="20"/>
          <w:szCs w:val="20"/>
        </w:rPr>
      </w:pPr>
      <w:ins w:id="212" w:author="Unknown">
        <w:r w:rsidRPr="002260FF">
          <w:rPr>
            <w:rFonts w:ascii="Trebuchet MS" w:eastAsia="Times New Roman" w:hAnsi="Trebuchet MS" w:cs="Times New Roman"/>
            <w:color w:val="666666"/>
            <w:sz w:val="20"/>
            <w:szCs w:val="20"/>
          </w:rPr>
          <w:t>The below example shows how Trigger's can enter into cyclic cascading.</w:t>
        </w:r>
        <w:r w:rsidRPr="002260FF">
          <w:rPr>
            <w:rFonts w:ascii="Trebuchet MS" w:eastAsia="Times New Roman" w:hAnsi="Trebuchet MS" w:cs="Times New Roman"/>
            <w:color w:val="666666"/>
            <w:sz w:val="20"/>
            <w:szCs w:val="20"/>
          </w:rPr>
          <w:br/>
          <w:t>Let's consider we have two tables 'abc' and 'xyz'. Two triggers are created.</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1)</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t>The INSERT Trigger, triggerA on table 'abc' issues an UPDATE on table 'xyz'.</w:t>
        </w:r>
        <w:r w:rsidRPr="002260FF">
          <w:rPr>
            <w:rFonts w:ascii="Trebuchet MS" w:eastAsia="Times New Roman" w:hAnsi="Trebuchet MS" w:cs="Times New Roman"/>
            <w:color w:val="666666"/>
            <w:sz w:val="20"/>
            <w:szCs w:val="20"/>
          </w:rPr>
          <w:br/>
        </w:r>
        <w:r w:rsidRPr="002260FF">
          <w:rPr>
            <w:rFonts w:ascii="Trebuchet MS" w:eastAsia="Times New Roman" w:hAnsi="Trebuchet MS" w:cs="Times New Roman"/>
            <w:b/>
            <w:bCs/>
            <w:color w:val="666666"/>
            <w:sz w:val="20"/>
          </w:rPr>
          <w:t>2) </w:t>
        </w:r>
        <w:r w:rsidRPr="002260FF">
          <w:rPr>
            <w:rFonts w:ascii="Trebuchet MS" w:eastAsia="Times New Roman" w:hAnsi="Trebuchet MS" w:cs="Times New Roman"/>
            <w:color w:val="666666"/>
            <w:sz w:val="20"/>
            <w:szCs w:val="20"/>
          </w:rPr>
          <w:t>The UPDATE Trigger, triggerB on table 'xyz' issues an INSERT on table 'abc'.</w:t>
        </w:r>
      </w:ins>
    </w:p>
    <w:p w:rsidR="002260FF" w:rsidRPr="002260FF" w:rsidRDefault="002260FF" w:rsidP="002260FF">
      <w:pPr>
        <w:shd w:val="clear" w:color="auto" w:fill="FFFFFF"/>
        <w:spacing w:before="100" w:beforeAutospacing="1" w:after="100" w:afterAutospacing="1" w:line="330" w:lineRule="atLeast"/>
        <w:rPr>
          <w:ins w:id="213" w:author="Unknown"/>
          <w:rFonts w:ascii="Trebuchet MS" w:eastAsia="Times New Roman" w:hAnsi="Trebuchet MS" w:cs="Times New Roman"/>
          <w:color w:val="666666"/>
          <w:sz w:val="20"/>
          <w:szCs w:val="20"/>
        </w:rPr>
      </w:pPr>
      <w:ins w:id="214" w:author="Unknown">
        <w:r w:rsidRPr="002260FF">
          <w:rPr>
            <w:rFonts w:ascii="Trebuchet MS" w:eastAsia="Times New Roman" w:hAnsi="Trebuchet MS" w:cs="Times New Roman"/>
            <w:color w:val="666666"/>
            <w:sz w:val="20"/>
            <w:szCs w:val="20"/>
          </w:rPr>
          <w:t>In such a situation, when there is a row inserted in table 'abc', triggerA fires and will update table 'xyz'.</w:t>
        </w:r>
        <w:r w:rsidRPr="002260FF">
          <w:rPr>
            <w:rFonts w:ascii="Trebuchet MS" w:eastAsia="Times New Roman" w:hAnsi="Trebuchet MS" w:cs="Times New Roman"/>
            <w:color w:val="666666"/>
            <w:sz w:val="20"/>
          </w:rPr>
          <w:t> </w:t>
        </w:r>
        <w:r w:rsidRPr="002260FF">
          <w:rPr>
            <w:rFonts w:ascii="Trebuchet MS" w:eastAsia="Times New Roman" w:hAnsi="Trebuchet MS" w:cs="Times New Roman"/>
            <w:color w:val="666666"/>
            <w:sz w:val="20"/>
            <w:szCs w:val="20"/>
          </w:rPr>
          <w:br/>
          <w:t>When the table 'xyz' is updated, triggerB fires and will insert a row in table 'abc'.</w:t>
        </w:r>
        <w:r w:rsidRPr="002260FF">
          <w:rPr>
            <w:rFonts w:ascii="Trebuchet MS" w:eastAsia="Times New Roman" w:hAnsi="Trebuchet MS" w:cs="Times New Roman"/>
            <w:color w:val="666666"/>
            <w:sz w:val="20"/>
            <w:szCs w:val="20"/>
          </w:rPr>
          <w:br/>
          <w:t>This cyclic situation continues and will enter into a infinite loop, which will crash the database.</w:t>
        </w:r>
      </w:ins>
    </w:p>
    <w:p w:rsidR="00FC12A3" w:rsidRDefault="00FC12A3"/>
    <w:sectPr w:rsidR="00FC12A3" w:rsidSect="00FC12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60611"/>
    <w:multiLevelType w:val="multilevel"/>
    <w:tmpl w:val="977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60FF"/>
    <w:rsid w:val="00057E4B"/>
    <w:rsid w:val="002260FF"/>
    <w:rsid w:val="00481E7C"/>
    <w:rsid w:val="00FC1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A3"/>
  </w:style>
  <w:style w:type="paragraph" w:styleId="Heading2">
    <w:name w:val="heading 2"/>
    <w:basedOn w:val="Normal"/>
    <w:link w:val="Heading2Char"/>
    <w:uiPriority w:val="9"/>
    <w:qFormat/>
    <w:rsid w:val="002260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60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0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60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60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6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0FF"/>
    <w:rPr>
      <w:rFonts w:ascii="Courier New" w:eastAsia="Times New Roman" w:hAnsi="Courier New" w:cs="Courier New"/>
      <w:sz w:val="20"/>
      <w:szCs w:val="20"/>
    </w:rPr>
  </w:style>
  <w:style w:type="character" w:styleId="Emphasis">
    <w:name w:val="Emphasis"/>
    <w:basedOn w:val="DefaultParagraphFont"/>
    <w:uiPriority w:val="20"/>
    <w:qFormat/>
    <w:rsid w:val="002260FF"/>
    <w:rPr>
      <w:i/>
      <w:iCs/>
    </w:rPr>
  </w:style>
  <w:style w:type="character" w:customStyle="1" w:styleId="apple-converted-space">
    <w:name w:val="apple-converted-space"/>
    <w:basedOn w:val="DefaultParagraphFont"/>
    <w:rsid w:val="002260FF"/>
  </w:style>
  <w:style w:type="character" w:styleId="Strong">
    <w:name w:val="Strong"/>
    <w:basedOn w:val="DefaultParagraphFont"/>
    <w:uiPriority w:val="22"/>
    <w:qFormat/>
    <w:rsid w:val="002260FF"/>
    <w:rPr>
      <w:b/>
      <w:bCs/>
    </w:rPr>
  </w:style>
</w:styles>
</file>

<file path=word/webSettings.xml><?xml version="1.0" encoding="utf-8"?>
<w:webSettings xmlns:r="http://schemas.openxmlformats.org/officeDocument/2006/relationships" xmlns:w="http://schemas.openxmlformats.org/wordprocessingml/2006/main">
  <w:divs>
    <w:div w:id="794984438">
      <w:bodyDiv w:val="1"/>
      <w:marLeft w:val="0"/>
      <w:marRight w:val="0"/>
      <w:marTop w:val="0"/>
      <w:marBottom w:val="0"/>
      <w:divBdr>
        <w:top w:val="none" w:sz="0" w:space="0" w:color="auto"/>
        <w:left w:val="none" w:sz="0" w:space="0" w:color="auto"/>
        <w:bottom w:val="none" w:sz="0" w:space="0" w:color="auto"/>
        <w:right w:val="none" w:sz="0" w:space="0" w:color="auto"/>
      </w:divBdr>
      <w:divsChild>
        <w:div w:id="1761564479">
          <w:marLeft w:val="0"/>
          <w:marRight w:val="0"/>
          <w:marTop w:val="0"/>
          <w:marBottom w:val="0"/>
          <w:divBdr>
            <w:top w:val="none" w:sz="0" w:space="0" w:color="auto"/>
            <w:left w:val="none" w:sz="0" w:space="0" w:color="auto"/>
            <w:bottom w:val="none" w:sz="0" w:space="0" w:color="auto"/>
            <w:right w:val="none" w:sz="0" w:space="0" w:color="auto"/>
          </w:divBdr>
          <w:divsChild>
            <w:div w:id="201672832">
              <w:marLeft w:val="0"/>
              <w:marRight w:val="0"/>
              <w:marTop w:val="0"/>
              <w:marBottom w:val="0"/>
              <w:divBdr>
                <w:top w:val="none" w:sz="0" w:space="0" w:color="auto"/>
                <w:left w:val="none" w:sz="0" w:space="0" w:color="auto"/>
                <w:bottom w:val="none" w:sz="0" w:space="0" w:color="auto"/>
                <w:right w:val="none" w:sz="0" w:space="0" w:color="auto"/>
              </w:divBdr>
            </w:div>
          </w:divsChild>
        </w:div>
        <w:div w:id="1008630727">
          <w:marLeft w:val="0"/>
          <w:marRight w:val="0"/>
          <w:marTop w:val="0"/>
          <w:marBottom w:val="0"/>
          <w:divBdr>
            <w:top w:val="none" w:sz="0" w:space="0" w:color="auto"/>
            <w:left w:val="none" w:sz="0" w:space="0" w:color="auto"/>
            <w:bottom w:val="none" w:sz="0" w:space="0" w:color="auto"/>
            <w:right w:val="none" w:sz="0" w:space="0" w:color="auto"/>
          </w:divBdr>
          <w:divsChild>
            <w:div w:id="7485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dell</cp:lastModifiedBy>
  <cp:revision>4</cp:revision>
  <dcterms:created xsi:type="dcterms:W3CDTF">2012-09-09T13:44:00Z</dcterms:created>
  <dcterms:modified xsi:type="dcterms:W3CDTF">2013-01-25T04:49:00Z</dcterms:modified>
</cp:coreProperties>
</file>