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93F" w:rsidRPr="0008193F" w:rsidRDefault="0008193F" w:rsidP="0008193F">
      <w:pPr>
        <w:shd w:val="clear" w:color="auto" w:fill="FFFFFF"/>
        <w:spacing w:after="0" w:line="240" w:lineRule="auto"/>
        <w:outlineLvl w:val="1"/>
        <w:rPr>
          <w:rFonts w:ascii="Trebuchet MS" w:eastAsia="Times New Roman" w:hAnsi="Trebuchet MS" w:cs="Times New Roman"/>
          <w:color w:val="666666"/>
          <w:sz w:val="48"/>
          <w:szCs w:val="48"/>
        </w:rPr>
      </w:pPr>
      <w:r w:rsidRPr="0008193F">
        <w:rPr>
          <w:rFonts w:ascii="Trebuchet MS" w:eastAsia="Times New Roman" w:hAnsi="Trebuchet MS" w:cs="Times New Roman"/>
          <w:color w:val="666666"/>
          <w:sz w:val="48"/>
          <w:szCs w:val="48"/>
        </w:rPr>
        <w:t>What are Cursors?</w:t>
      </w:r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t>A cursor is a temporary work area created in the system memory when a SQL statement is executed. A cursor contains information on a select statement and the rows of data accessed by it. This temporary work area is used to store the data retrieved from the database, and manipulate this data. A cursor can hold more than one row, but can process only one row at a time. The set of rows the cursor holds is called the</w:t>
      </w:r>
      <w:r w:rsidR="0048302C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</w:t>
      </w:r>
      <w:r w:rsidRPr="0008193F">
        <w:rPr>
          <w:rFonts w:ascii="Trebuchet MS" w:eastAsia="Times New Roman" w:hAnsi="Trebuchet MS" w:cs="Times New Roman"/>
          <w:i/>
          <w:iCs/>
          <w:color w:val="666666"/>
          <w:sz w:val="20"/>
        </w:rPr>
        <w:t>active </w:t>
      </w:r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t>set.</w:t>
      </w:r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t>There are two types of cursors in PL/SQL:</w:t>
      </w:r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</w:pPr>
      <w:r w:rsidRPr="0008193F">
        <w:rPr>
          <w:rFonts w:ascii="Trebuchet MS" w:eastAsia="Times New Roman" w:hAnsi="Trebuchet MS" w:cs="Times New Roman"/>
          <w:b/>
          <w:bCs/>
          <w:i/>
          <w:iCs/>
          <w:color w:val="666666"/>
          <w:sz w:val="20"/>
        </w:rPr>
        <w:t>Implicit cursors:</w:t>
      </w:r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t>These are created by default when DML statements like, INSERT, UPDATE, and DELETE statements are executed. They are also created when a SELECT statement that returns just one row is executed.</w:t>
      </w:r>
      <w:r w:rsidRPr="0008193F">
        <w:rPr>
          <w:rFonts w:ascii="Trebuchet MS" w:eastAsia="Times New Roman" w:hAnsi="Trebuchet MS" w:cs="Times New Roman"/>
          <w:color w:val="666666"/>
          <w:sz w:val="20"/>
        </w:rPr>
        <w:t> </w:t>
      </w:r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rebuchet MS" w:eastAsia="Times New Roman" w:hAnsi="Trebuchet MS" w:cs="Times New Roman"/>
          <w:b/>
          <w:bCs/>
          <w:color w:val="666666"/>
          <w:sz w:val="20"/>
          <w:szCs w:val="20"/>
        </w:rPr>
      </w:pPr>
      <w:r w:rsidRPr="0008193F">
        <w:rPr>
          <w:rFonts w:ascii="Trebuchet MS" w:eastAsia="Times New Roman" w:hAnsi="Trebuchet MS" w:cs="Times New Roman"/>
          <w:b/>
          <w:bCs/>
          <w:i/>
          <w:iCs/>
          <w:color w:val="666666"/>
          <w:sz w:val="20"/>
        </w:rPr>
        <w:t>Explicit cursors:</w:t>
      </w:r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rFonts w:ascii="Trebuchet MS" w:eastAsia="Times New Roman" w:hAnsi="Trebuchet MS" w:cs="Times New Roman"/>
          <w:color w:val="666666"/>
          <w:sz w:val="20"/>
          <w:szCs w:val="20"/>
        </w:rPr>
      </w:pPr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They must be created when you are executing a SELECT statement that returns more than one row. Even though the cursor stores multiple records, only one record can be processed at a time, which is </w:t>
      </w:r>
      <w:proofErr w:type="gramStart"/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t>called</w:t>
      </w:r>
      <w:proofErr w:type="gramEnd"/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t xml:space="preserve"> as current row. When you fetch a row the current row position moves to next row.</w:t>
      </w:r>
    </w:p>
    <w:p w:rsidR="0008193F" w:rsidRPr="0008193F" w:rsidRDefault="0008193F" w:rsidP="0008193F">
      <w:pPr>
        <w:spacing w:after="0" w:line="240" w:lineRule="auto"/>
        <w:rPr>
          <w:ins w:id="0" w:author="Unknown"/>
          <w:rFonts w:ascii="Times New Roman" w:eastAsia="Times New Roman" w:hAnsi="Times New Roman" w:cs="Times New Roman"/>
          <w:sz w:val="24"/>
          <w:szCs w:val="24"/>
        </w:rPr>
      </w:pPr>
      <w:ins w:id="1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  <w:shd w:val="clear" w:color="auto" w:fill="FFFFFF"/>
          </w:rPr>
          <w:t>Both implicit and explicit cursors have the same functionality, but they differ in the way they are accessed.</w:t>
        </w:r>
      </w:ins>
      <w:r w:rsidRPr="0008193F">
        <w:rPr>
          <w:rFonts w:ascii="Trebuchet MS" w:eastAsia="Times New Roman" w:hAnsi="Trebuchet MS" w:cs="Times New Roman"/>
          <w:color w:val="666666"/>
          <w:sz w:val="20"/>
        </w:rPr>
        <w:t> </w:t>
      </w:r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r w:rsidRPr="0008193F">
        <w:rPr>
          <w:rFonts w:ascii="Trebuchet MS" w:eastAsia="Times New Roman" w:hAnsi="Trebuchet MS" w:cs="Times New Roman"/>
          <w:color w:val="666666"/>
          <w:sz w:val="20"/>
          <w:szCs w:val="20"/>
        </w:rPr>
        <w:br/>
      </w:r>
      <w:ins w:id="2" w:author="Unknown">
        <w:r w:rsidRPr="0008193F">
          <w:rPr>
            <w:rFonts w:ascii="Trebuchet MS" w:eastAsia="Times New Roman" w:hAnsi="Trebuchet MS" w:cs="Times New Roman"/>
            <w:color w:val="666666"/>
            <w:sz w:val="20"/>
          </w:rPr>
          <w:t> </w:t>
        </w:r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br/>
        </w:r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br/>
        </w:r>
      </w:ins>
    </w:p>
    <w:p w:rsidR="0008193F" w:rsidRPr="0008193F" w:rsidRDefault="0008193F" w:rsidP="0008193F">
      <w:pPr>
        <w:shd w:val="clear" w:color="auto" w:fill="FFFFFF"/>
        <w:spacing w:after="0" w:line="240" w:lineRule="auto"/>
        <w:outlineLvl w:val="2"/>
        <w:rPr>
          <w:ins w:id="3" w:author="Unknown"/>
          <w:rFonts w:ascii="Trebuchet MS" w:eastAsia="Times New Roman" w:hAnsi="Trebuchet MS" w:cs="Times New Roman"/>
          <w:color w:val="666666"/>
          <w:sz w:val="34"/>
          <w:szCs w:val="34"/>
        </w:rPr>
      </w:pPr>
      <w:ins w:id="4" w:author="Unknown">
        <w:r w:rsidRPr="0008193F">
          <w:rPr>
            <w:rFonts w:ascii="Trebuchet MS" w:eastAsia="Times New Roman" w:hAnsi="Trebuchet MS" w:cs="Times New Roman"/>
            <w:color w:val="666666"/>
            <w:sz w:val="34"/>
            <w:szCs w:val="34"/>
          </w:rPr>
          <w:t>Implicit Cursors:</w:t>
        </w:r>
      </w:ins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ins w:id="5" w:author="Unknown"/>
          <w:rFonts w:ascii="Trebuchet MS" w:eastAsia="Times New Roman" w:hAnsi="Trebuchet MS" w:cs="Times New Roman"/>
          <w:color w:val="666666"/>
          <w:sz w:val="20"/>
          <w:szCs w:val="20"/>
        </w:rPr>
      </w:pPr>
      <w:ins w:id="6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>When you execute DML statements like DELETE, INSERT, UPDATE and SELECT statements, implicit statements are created to process these statements.</w:t>
        </w:r>
      </w:ins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ins w:id="7" w:author="Unknown"/>
          <w:rFonts w:ascii="Trebuchet MS" w:eastAsia="Times New Roman" w:hAnsi="Trebuchet MS" w:cs="Times New Roman"/>
          <w:color w:val="666666"/>
          <w:sz w:val="20"/>
          <w:szCs w:val="20"/>
        </w:rPr>
      </w:pPr>
      <w:ins w:id="8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>Oracle provides few attributes called as implicit cursor attributes to check the status of DML operations. The cursor attributes available are %FOUND, %NOTFOUND, %ROWCOUNT, and %ISOPEN.</w:t>
        </w:r>
        <w:r w:rsidRPr="0008193F">
          <w:rPr>
            <w:rFonts w:ascii="Trebuchet MS" w:eastAsia="Times New Roman" w:hAnsi="Trebuchet MS" w:cs="Times New Roman"/>
            <w:color w:val="666666"/>
            <w:sz w:val="20"/>
          </w:rPr>
          <w:t> </w:t>
        </w:r>
      </w:ins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ins w:id="9" w:author="Unknown"/>
          <w:rFonts w:ascii="Trebuchet MS" w:eastAsia="Times New Roman" w:hAnsi="Trebuchet MS" w:cs="Times New Roman"/>
          <w:color w:val="666666"/>
          <w:sz w:val="20"/>
          <w:szCs w:val="20"/>
        </w:rPr>
      </w:pPr>
      <w:ins w:id="10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 xml:space="preserve">For example, </w:t>
        </w:r>
        <w:proofErr w:type="gramStart"/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>When</w:t>
        </w:r>
        <w:proofErr w:type="gramEnd"/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 xml:space="preserve"> you execute INSERT, UPDATE, or DELETE statements the cursor attributes tell us whether any rows are affected and how many have been affected.</w:t>
        </w:r>
        <w:r w:rsidRPr="0008193F">
          <w:rPr>
            <w:rFonts w:ascii="Trebuchet MS" w:eastAsia="Times New Roman" w:hAnsi="Trebuchet MS" w:cs="Times New Roman"/>
            <w:color w:val="666666"/>
            <w:sz w:val="20"/>
          </w:rPr>
          <w:t> </w:t>
        </w:r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br/>
          <w:t>When a SELECT... INTO statement is executed in a PL/SQL Block, implicit cursor attributes can be used to find out whether any row has been returned by the SELECT statement. PL/SQL returns an error when no data is selected.</w:t>
        </w:r>
      </w:ins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ins w:id="11" w:author="Unknown"/>
          <w:rFonts w:ascii="Trebuchet MS" w:eastAsia="Times New Roman" w:hAnsi="Trebuchet MS" w:cs="Times New Roman"/>
          <w:color w:val="666666"/>
          <w:sz w:val="20"/>
          <w:szCs w:val="20"/>
        </w:rPr>
      </w:pPr>
      <w:ins w:id="12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>The status of the cursor for each of these attributes are defined in the below table. </w:t>
        </w:r>
      </w:ins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740"/>
        <w:gridCol w:w="4680"/>
        <w:gridCol w:w="2445"/>
      </w:tblGrid>
      <w:tr w:rsidR="0008193F" w:rsidRPr="0008193F" w:rsidTr="0008193F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93F" w:rsidRPr="0008193F" w:rsidRDefault="0008193F" w:rsidP="0008193F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b/>
                <w:bCs/>
                <w:color w:val="666666"/>
                <w:sz w:val="20"/>
              </w:rPr>
              <w:lastRenderedPageBreak/>
              <w:t>Attributes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b/>
                <w:bCs/>
                <w:color w:val="666666"/>
                <w:sz w:val="20"/>
              </w:rPr>
              <w:t>Return Value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b/>
                <w:bCs/>
                <w:color w:val="666666"/>
                <w:sz w:val="20"/>
              </w:rPr>
              <w:t>Example</w:t>
            </w:r>
          </w:p>
        </w:tc>
      </w:tr>
      <w:tr w:rsidR="0008193F" w:rsidRPr="0008193F" w:rsidTr="0008193F">
        <w:trPr>
          <w:tblCellSpacing w:w="0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%FOUND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The return value is TRUE, if the DML statements like INSERT, DELETE and UPDATE affect at least one row and if SELECT ….INTO statement return at least one row.</w:t>
            </w:r>
          </w:p>
        </w:tc>
        <w:tc>
          <w:tcPr>
            <w:tcW w:w="24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SQL%FOUND</w:t>
            </w:r>
          </w:p>
        </w:tc>
      </w:tr>
      <w:tr w:rsidR="0008193F" w:rsidRPr="0008193F" w:rsidTr="0008193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93F" w:rsidRPr="0008193F" w:rsidRDefault="0008193F" w:rsidP="0008193F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The return value is FALSE, if DML statements like INSERT, DELETE and UPDATE do not affect row and if SELECT….INTO statement do not return a row.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93F" w:rsidRPr="0008193F" w:rsidRDefault="0008193F" w:rsidP="0008193F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</w:tc>
      </w:tr>
      <w:tr w:rsidR="0008193F" w:rsidRPr="0008193F" w:rsidTr="0008193F">
        <w:trPr>
          <w:tblCellSpacing w:w="0" w:type="dxa"/>
        </w:trPr>
        <w:tc>
          <w:tcPr>
            <w:tcW w:w="174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%NOTFOUND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The return value is FALSE, if DML statements like INSERT, DELETE and UPDATE at least one row and if SELECT ….INTO statement return at least one row.</w:t>
            </w:r>
          </w:p>
        </w:tc>
        <w:tc>
          <w:tcPr>
            <w:tcW w:w="24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jc w:val="center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SQL%NOTFOUND</w:t>
            </w:r>
          </w:p>
        </w:tc>
      </w:tr>
      <w:tr w:rsidR="0008193F" w:rsidRPr="0008193F" w:rsidTr="0008193F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93F" w:rsidRPr="0008193F" w:rsidRDefault="0008193F" w:rsidP="0008193F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 xml:space="preserve">The return value is TRUE, if </w:t>
            </w:r>
            <w:proofErr w:type="gramStart"/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a DML statement like</w:t>
            </w:r>
            <w:proofErr w:type="gramEnd"/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 xml:space="preserve"> INSERT, DELETE and UPDATE do not affect even one row and if SELECT ….INTO statement does not return a row.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8193F" w:rsidRPr="0008193F" w:rsidRDefault="0008193F" w:rsidP="0008193F">
            <w:pPr>
              <w:spacing w:after="0" w:line="240" w:lineRule="auto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</w:p>
        </w:tc>
      </w:tr>
      <w:tr w:rsidR="0008193F" w:rsidRPr="0008193F" w:rsidTr="0008193F">
        <w:trPr>
          <w:tblCellSpacing w:w="0" w:type="dxa"/>
        </w:trPr>
        <w:tc>
          <w:tcPr>
            <w:tcW w:w="17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%ROWCOUNT</w:t>
            </w:r>
          </w:p>
        </w:tc>
        <w:tc>
          <w:tcPr>
            <w:tcW w:w="46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Return the number of rows affected by the DML operations INSERT, DELETE, UPDATE, SELECT</w:t>
            </w:r>
          </w:p>
        </w:tc>
        <w:tc>
          <w:tcPr>
            <w:tcW w:w="24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08193F" w:rsidRPr="0008193F" w:rsidRDefault="0008193F" w:rsidP="0008193F">
            <w:pPr>
              <w:spacing w:before="100" w:beforeAutospacing="1" w:after="100" w:afterAutospacing="1" w:line="330" w:lineRule="atLeast"/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</w:pPr>
            <w:r w:rsidRPr="0008193F">
              <w:rPr>
                <w:rFonts w:ascii="Trebuchet MS" w:eastAsia="Times New Roman" w:hAnsi="Trebuchet MS" w:cs="Times New Roman"/>
                <w:color w:val="666666"/>
                <w:sz w:val="20"/>
                <w:szCs w:val="20"/>
              </w:rPr>
              <w:t>SQL%ROWCOUNT</w:t>
            </w:r>
          </w:p>
        </w:tc>
      </w:tr>
    </w:tbl>
    <w:p w:rsidR="0008193F" w:rsidRPr="0008193F" w:rsidRDefault="0008193F" w:rsidP="0008193F">
      <w:pPr>
        <w:spacing w:after="0" w:line="240" w:lineRule="auto"/>
        <w:rPr>
          <w:ins w:id="13" w:author="Unknown"/>
          <w:rFonts w:ascii="Times New Roman" w:eastAsia="Times New Roman" w:hAnsi="Times New Roman" w:cs="Times New Roman"/>
          <w:sz w:val="24"/>
          <w:szCs w:val="24"/>
        </w:rPr>
      </w:pPr>
      <w:ins w:id="14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br/>
        </w:r>
      </w:ins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ins w:id="15" w:author="Unknown"/>
          <w:rFonts w:ascii="Trebuchet MS" w:eastAsia="Times New Roman" w:hAnsi="Trebuchet MS" w:cs="Times New Roman"/>
          <w:color w:val="666666"/>
          <w:sz w:val="20"/>
          <w:szCs w:val="20"/>
        </w:rPr>
      </w:pPr>
      <w:ins w:id="16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>For Example: Consider the PL/SQL Block that uses implicit cursor attributes as shown below: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7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proofErr w:type="gramStart"/>
      <w:ins w:id="18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DECLARE  </w:t>
        </w:r>
        <w:proofErr w:type="spell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var</w:t>
        </w:r>
        <w:proofErr w:type="gram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_rows</w:t>
        </w:r>
        <w:proofErr w:type="spell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number(5);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19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20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BEGIN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1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22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UPDATE employee 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3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24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SET salary = salary + 1000;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5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26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IF SQL%NOTFOUND THEN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7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28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  </w:t>
        </w:r>
        <w:proofErr w:type="spell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dbms_output.put_</w:t>
        </w:r>
        <w:proofErr w:type="gram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line</w:t>
        </w:r>
        <w:proofErr w:type="spell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(</w:t>
        </w:r>
        <w:proofErr w:type="gram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'None of the salaries where updated');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9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30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ELSIF SQL%FOUND THEN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1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32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  </w:t>
        </w:r>
        <w:proofErr w:type="spell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var_</w:t>
        </w:r>
        <w:proofErr w:type="gram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rows</w:t>
        </w:r>
        <w:proofErr w:type="spell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:</w:t>
        </w:r>
        <w:proofErr w:type="gram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= SQL%ROWCOUNT;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3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34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  </w:t>
        </w:r>
        <w:proofErr w:type="spell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dbms_output.put_</w:t>
        </w:r>
        <w:proofErr w:type="gram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line</w:t>
        </w:r>
        <w:proofErr w:type="spell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(</w:t>
        </w:r>
        <w:proofErr w:type="gram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'Salaries for ' || </w:t>
        </w:r>
        <w:proofErr w:type="spellStart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>var_rows</w:t>
        </w:r>
        <w:proofErr w:type="spellEnd"/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|| 'employees are updated');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5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36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  END IF; </w:t>
        </w:r>
      </w:ins>
    </w:p>
    <w:p w:rsidR="0008193F" w:rsidRPr="0008193F" w:rsidRDefault="0008193F" w:rsidP="000819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7" w:author="Unknown"/>
          <w:rFonts w:ascii="Courier New" w:eastAsia="Times New Roman" w:hAnsi="Courier New" w:cs="Courier New"/>
          <w:i/>
          <w:iCs/>
          <w:color w:val="CC3333"/>
          <w:sz w:val="20"/>
          <w:szCs w:val="20"/>
        </w:rPr>
      </w:pPr>
      <w:ins w:id="38" w:author="Unknown">
        <w:r w:rsidRPr="0008193F">
          <w:rPr>
            <w:rFonts w:ascii="Courier New" w:eastAsia="Times New Roman" w:hAnsi="Courier New" w:cs="Courier New"/>
            <w:i/>
            <w:iCs/>
            <w:color w:val="CC3333"/>
            <w:sz w:val="20"/>
            <w:szCs w:val="20"/>
          </w:rPr>
          <w:t xml:space="preserve">END; </w:t>
        </w:r>
      </w:ins>
    </w:p>
    <w:p w:rsidR="0008193F" w:rsidRPr="0008193F" w:rsidRDefault="0008193F" w:rsidP="0008193F">
      <w:pPr>
        <w:shd w:val="clear" w:color="auto" w:fill="FFFFFF"/>
        <w:spacing w:before="100" w:beforeAutospacing="1" w:after="100" w:afterAutospacing="1" w:line="330" w:lineRule="atLeast"/>
        <w:rPr>
          <w:ins w:id="39" w:author="Unknown"/>
          <w:rFonts w:ascii="Trebuchet MS" w:eastAsia="Times New Roman" w:hAnsi="Trebuchet MS" w:cs="Times New Roman"/>
          <w:color w:val="666666"/>
          <w:sz w:val="20"/>
          <w:szCs w:val="20"/>
        </w:rPr>
      </w:pPr>
      <w:ins w:id="40" w:author="Unknown"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>In the above PL/SQL Block, the salaries of all the employees in the ‘employee’ table are updated. If none of the employee’s salary are updated we get a message '</w:t>
        </w:r>
        <w:proofErr w:type="gramStart"/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>None</w:t>
        </w:r>
        <w:proofErr w:type="gramEnd"/>
        <w:r w:rsidRPr="0008193F">
          <w:rPr>
            <w:rFonts w:ascii="Trebuchet MS" w:eastAsia="Times New Roman" w:hAnsi="Trebuchet MS" w:cs="Times New Roman"/>
            <w:color w:val="666666"/>
            <w:sz w:val="20"/>
            <w:szCs w:val="20"/>
          </w:rPr>
          <w:t xml:space="preserve"> of the salaries where updated'. Else we get a message like for example, 'Salaries for 1000 employees are updated' if there are 1000 rows in ‘employee’ table.</w:t>
        </w:r>
        <w:r w:rsidRPr="0008193F">
          <w:rPr>
            <w:rFonts w:ascii="Trebuchet MS" w:eastAsia="Times New Roman" w:hAnsi="Trebuchet MS" w:cs="Times New Roman"/>
            <w:color w:val="666666"/>
            <w:sz w:val="20"/>
          </w:rPr>
          <w:t> </w:t>
        </w:r>
      </w:ins>
    </w:p>
    <w:p w:rsidR="006A61F4" w:rsidRDefault="006A61F4"/>
    <w:sectPr w:rsidR="006A61F4" w:rsidSect="006A6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193F"/>
    <w:rsid w:val="0008193F"/>
    <w:rsid w:val="0048302C"/>
    <w:rsid w:val="00554E19"/>
    <w:rsid w:val="006A61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61F4"/>
  </w:style>
  <w:style w:type="paragraph" w:styleId="Heading2">
    <w:name w:val="heading 2"/>
    <w:basedOn w:val="Normal"/>
    <w:link w:val="Heading2Char"/>
    <w:uiPriority w:val="9"/>
    <w:qFormat/>
    <w:rsid w:val="000819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19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819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9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19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819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08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193F"/>
    <w:rPr>
      <w:i/>
      <w:iCs/>
    </w:rPr>
  </w:style>
  <w:style w:type="character" w:customStyle="1" w:styleId="apple-converted-space">
    <w:name w:val="apple-converted-space"/>
    <w:basedOn w:val="DefaultParagraphFont"/>
    <w:rsid w:val="0008193F"/>
  </w:style>
  <w:style w:type="character" w:styleId="Strong">
    <w:name w:val="Strong"/>
    <w:basedOn w:val="DefaultParagraphFont"/>
    <w:uiPriority w:val="22"/>
    <w:qFormat/>
    <w:rsid w:val="000819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9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9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Laluswamy</dc:creator>
  <cp:lastModifiedBy>Laluswamy</cp:lastModifiedBy>
  <cp:revision>4</cp:revision>
  <dcterms:created xsi:type="dcterms:W3CDTF">2012-09-09T13:58:00Z</dcterms:created>
  <dcterms:modified xsi:type="dcterms:W3CDTF">2012-09-13T13:25:00Z</dcterms:modified>
</cp:coreProperties>
</file>